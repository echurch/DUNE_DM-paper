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94F7D" w14:textId="5A2AB9E4" w:rsidR="00C81039" w:rsidRDefault="00C81039">
      <w:r>
        <w:t>J</w:t>
      </w:r>
      <w:r w:rsidR="008F79D6">
        <w:t>INST</w:t>
      </w:r>
      <w:r>
        <w:t xml:space="preserve"> Referee responses. </w:t>
      </w:r>
      <w:r w:rsidR="00306B77">
        <w:t>3</w:t>
      </w:r>
      <w:r>
        <w:t>-Ju</w:t>
      </w:r>
      <w:r w:rsidR="00306B77">
        <w:t>ly</w:t>
      </w:r>
      <w:r>
        <w:t>-2020</w:t>
      </w:r>
    </w:p>
    <w:p w14:paraId="087BEF57" w14:textId="15998B70" w:rsidR="00915608" w:rsidRDefault="00915608"/>
    <w:p w14:paraId="3E870F52" w14:textId="78BDB9AE" w:rsidR="00915608" w:rsidRPr="00306B77" w:rsidRDefault="00915608">
      <w:pPr>
        <w:rPr>
          <w:color w:val="4472C4" w:themeColor="accent1"/>
        </w:rPr>
      </w:pPr>
      <w:r w:rsidRPr="00306B77">
        <w:rPr>
          <w:color w:val="4472C4" w:themeColor="accent1"/>
        </w:rPr>
        <w:t>We thank the referee for their careful reading of the paper and for their constructive comments and suggestions, which have improved the content and clarity of the paper. We have responded to each of the specific comments below.</w:t>
      </w:r>
    </w:p>
    <w:p w14:paraId="00EE8252" w14:textId="590A2581" w:rsidR="00C81039" w:rsidRDefault="00C81039"/>
    <w:p w14:paraId="7CCC5D41" w14:textId="77777777" w:rsidR="00C81039" w:rsidRPr="00C81039" w:rsidRDefault="00C81039" w:rsidP="00C81039">
      <w:pPr>
        <w:numPr>
          <w:ilvl w:val="0"/>
          <w:numId w:val="1"/>
        </w:numPr>
      </w:pPr>
      <w:r w:rsidRPr="00C81039">
        <w:t xml:space="preserve">Using </w:t>
      </w:r>
      <w:proofErr w:type="spellStart"/>
      <w:r w:rsidRPr="00C81039">
        <w:t>UAr</w:t>
      </w:r>
      <w:proofErr w:type="spellEnd"/>
      <w:r w:rsidRPr="00C81039">
        <w:t xml:space="preserve"> in the fourth DUNE module is an idea that has been floating around the community for some time (see for example Kate </w:t>
      </w:r>
      <w:proofErr w:type="spellStart"/>
      <w:r w:rsidRPr="00C81039">
        <w:t>Scholberg’s</w:t>
      </w:r>
      <w:proofErr w:type="spellEnd"/>
      <w:r w:rsidRPr="00C81039">
        <w:t xml:space="preserve"> contribution to ["The Low-Radioactivity Underground Argon Workshop: A workshop synopsis", arXiv:1901.10108], which should be cited here). Nevertheless, to this reviewer’s knowledge this is the first time the possibility is explored formally with a detector design study.</w:t>
      </w:r>
    </w:p>
    <w:p w14:paraId="34B8BF1F" w14:textId="77777777" w:rsidR="00C81039" w:rsidRDefault="00C81039" w:rsidP="00C81039">
      <w:pPr>
        <w:ind w:left="360"/>
      </w:pPr>
    </w:p>
    <w:p w14:paraId="4722931B" w14:textId="2D811585" w:rsidR="00C81039" w:rsidRPr="00385C3A" w:rsidRDefault="00C81039" w:rsidP="003272BB">
      <w:pPr>
        <w:rPr>
          <w:color w:val="4472C4" w:themeColor="accent1"/>
        </w:rPr>
      </w:pPr>
      <w:r w:rsidRPr="00385C3A">
        <w:rPr>
          <w:color w:val="4472C4" w:themeColor="accent1"/>
        </w:rPr>
        <w:t>We regret the oversight and have added the reference.</w:t>
      </w:r>
    </w:p>
    <w:p w14:paraId="4C79C0C2" w14:textId="75E4B634" w:rsidR="00C81039" w:rsidRDefault="00C81039" w:rsidP="003272BB"/>
    <w:p w14:paraId="4ADF1BF2" w14:textId="6FF8BCF7" w:rsidR="00332220" w:rsidRDefault="00332220" w:rsidP="003272BB">
      <w:pPr>
        <w:numPr>
          <w:ilvl w:val="0"/>
          <w:numId w:val="2"/>
        </w:numPr>
      </w:pPr>
      <w:r w:rsidRPr="00332220">
        <w:t xml:space="preserve">The proposal presented in this manuscript is well-researched and well-written. Some design elements could be better supported by more detailed background estimate studies, although this could come later in a future Technical Design Report. In particular, it is unclear whether some of the chosen shielding thickness values are in fact optimal (3.5 m of </w:t>
      </w:r>
      <w:proofErr w:type="spellStart"/>
      <w:r w:rsidRPr="00332220">
        <w:t>UAr</w:t>
      </w:r>
      <w:proofErr w:type="spellEnd"/>
      <w:r w:rsidRPr="00332220">
        <w:t xml:space="preserve"> outside the fiducial region on all sides, 5 cm acrylic walls), so the 1 </w:t>
      </w:r>
      <w:proofErr w:type="spellStart"/>
      <w:r w:rsidRPr="00332220">
        <w:t>kT</w:t>
      </w:r>
      <w:proofErr w:type="spellEnd"/>
      <w:r w:rsidRPr="00332220">
        <w:t xml:space="preserve"> fiducial mass sounds arbitrary. Could it be made larger in the transverse dimension? Part of this answer is provided in Figure 3 on the dominant reducible neutron backgrounds: it would be best to show how, based on this simulation, the dark matter sensitivity (based on total background estimates at a given threshold) depends on the transverse dimension of the fiducial region.</w:t>
      </w:r>
    </w:p>
    <w:p w14:paraId="6CFCE7AD" w14:textId="77777777" w:rsidR="00332220" w:rsidRDefault="00332220"/>
    <w:p w14:paraId="3CB1A03A" w14:textId="197F7321" w:rsidR="00955D0C" w:rsidRDefault="00332220" w:rsidP="0030789D">
      <w:pPr>
        <w:rPr>
          <w:color w:val="4472C4" w:themeColor="accent1"/>
        </w:rPr>
      </w:pPr>
      <w:r w:rsidRPr="00385C3A">
        <w:rPr>
          <w:color w:val="4472C4" w:themeColor="accent1"/>
        </w:rPr>
        <w:t xml:space="preserve">We agree that 3 </w:t>
      </w:r>
      <w:proofErr w:type="spellStart"/>
      <w:r w:rsidRPr="00385C3A">
        <w:rPr>
          <w:color w:val="4472C4" w:themeColor="accent1"/>
        </w:rPr>
        <w:t>kT</w:t>
      </w:r>
      <w:proofErr w:type="spellEnd"/>
      <w:r w:rsidRPr="00385C3A">
        <w:rPr>
          <w:color w:val="4472C4" w:themeColor="accent1"/>
        </w:rPr>
        <w:t xml:space="preserve">-years is a bit arbitrary. A fiducial 1kt was chosen </w:t>
      </w:r>
      <w:r w:rsidR="008F79D6" w:rsidRPr="00385C3A">
        <w:rPr>
          <w:color w:val="4472C4" w:themeColor="accent1"/>
        </w:rPr>
        <w:t xml:space="preserve">in order to produce a result </w:t>
      </w:r>
      <w:r w:rsidR="00D24A9A">
        <w:rPr>
          <w:color w:val="4472C4" w:themeColor="accent1"/>
        </w:rPr>
        <w:t>o</w:t>
      </w:r>
      <w:r w:rsidR="008F79D6" w:rsidRPr="00385C3A">
        <w:rPr>
          <w:color w:val="4472C4" w:themeColor="accent1"/>
        </w:rPr>
        <w:t xml:space="preserve">n a competitive timescale, </w:t>
      </w:r>
      <w:r w:rsidRPr="00385C3A">
        <w:rPr>
          <w:color w:val="4472C4" w:themeColor="accent1"/>
        </w:rPr>
        <w:t xml:space="preserve">given a </w:t>
      </w:r>
      <w:r w:rsidR="008F79D6" w:rsidRPr="00385C3A">
        <w:rPr>
          <w:color w:val="4472C4" w:themeColor="accent1"/>
        </w:rPr>
        <w:t>preliminary</w:t>
      </w:r>
      <w:r w:rsidRPr="00385C3A">
        <w:rPr>
          <w:color w:val="4472C4" w:themeColor="accent1"/>
        </w:rPr>
        <w:t xml:space="preserve"> look at </w:t>
      </w:r>
      <w:r w:rsidR="008F79D6" w:rsidRPr="00385C3A">
        <w:rPr>
          <w:color w:val="4472C4" w:themeColor="accent1"/>
        </w:rPr>
        <w:t xml:space="preserve">the self-shielding of </w:t>
      </w:r>
      <w:r w:rsidRPr="00385C3A">
        <w:rPr>
          <w:color w:val="4472C4" w:themeColor="accent1"/>
        </w:rPr>
        <w:t xml:space="preserve">neutron backgrounds. </w:t>
      </w:r>
      <w:r w:rsidR="00400CC2">
        <w:rPr>
          <w:color w:val="4472C4" w:themeColor="accent1"/>
        </w:rPr>
        <w:t>Following</w:t>
      </w:r>
      <w:r w:rsidR="00400CC2" w:rsidRPr="00385C3A">
        <w:rPr>
          <w:color w:val="4472C4" w:themeColor="accent1"/>
        </w:rPr>
        <w:t xml:space="preserve"> </w:t>
      </w:r>
      <w:r w:rsidRPr="00385C3A">
        <w:rPr>
          <w:color w:val="4472C4" w:themeColor="accent1"/>
        </w:rPr>
        <w:t xml:space="preserve">the referee’s comment, we have </w:t>
      </w:r>
      <w:r w:rsidR="007534B2">
        <w:rPr>
          <w:color w:val="4472C4" w:themeColor="accent1"/>
        </w:rPr>
        <w:t>explored</w:t>
      </w:r>
      <w:r w:rsidR="007534B2" w:rsidRPr="00385C3A">
        <w:rPr>
          <w:color w:val="4472C4" w:themeColor="accent1"/>
        </w:rPr>
        <w:t xml:space="preserve"> </w:t>
      </w:r>
      <w:r w:rsidRPr="00385C3A">
        <w:rPr>
          <w:color w:val="4472C4" w:themeColor="accent1"/>
        </w:rPr>
        <w:t xml:space="preserve">transverse variations for three choices of fiducial length [in z] – 40m, as proposed in the text, and for 52 m and 56 m. These </w:t>
      </w:r>
      <w:r w:rsidR="00590AF0" w:rsidRPr="00385C3A">
        <w:rPr>
          <w:color w:val="4472C4" w:themeColor="accent1"/>
        </w:rPr>
        <w:t>provide distances of</w:t>
      </w:r>
      <w:r w:rsidRPr="00385C3A">
        <w:rPr>
          <w:color w:val="4472C4" w:themeColor="accent1"/>
        </w:rPr>
        <w:t xml:space="preserve"> 10m, 4m and 2m to nearest end wall</w:t>
      </w:r>
      <w:r w:rsidR="00590AF0" w:rsidRPr="00385C3A">
        <w:rPr>
          <w:color w:val="4472C4" w:themeColor="accent1"/>
        </w:rPr>
        <w:t xml:space="preserve"> in the beam-direction</w:t>
      </w:r>
      <w:r w:rsidRPr="00385C3A">
        <w:rPr>
          <w:color w:val="4472C4" w:themeColor="accent1"/>
        </w:rPr>
        <w:t xml:space="preserve">, respectively. </w:t>
      </w:r>
      <w:r w:rsidR="008F79D6" w:rsidRPr="00385C3A">
        <w:rPr>
          <w:color w:val="4472C4" w:themeColor="accent1"/>
        </w:rPr>
        <w:t xml:space="preserve">To compare sensitivities </w:t>
      </w:r>
      <w:r w:rsidR="0034187A" w:rsidRPr="00385C3A">
        <w:rPr>
          <w:color w:val="4472C4" w:themeColor="accent1"/>
        </w:rPr>
        <w:t>we evaluated</w:t>
      </w:r>
      <w:r w:rsidR="00400CC2">
        <w:rPr>
          <w:color w:val="4472C4" w:themeColor="accent1"/>
        </w:rPr>
        <w:t xml:space="preserve"> an</w:t>
      </w:r>
      <w:r w:rsidR="0034187A" w:rsidRPr="00385C3A">
        <w:rPr>
          <w:color w:val="4472C4" w:themeColor="accent1"/>
        </w:rPr>
        <w:t xml:space="preserve"> </w:t>
      </w:r>
      <w:r w:rsidR="00400CC2">
        <w:rPr>
          <w:color w:val="4472C4" w:themeColor="accent1"/>
        </w:rPr>
        <w:t xml:space="preserve">approximate </w:t>
      </w:r>
      <w:r w:rsidR="0034187A" w:rsidRPr="00385C3A">
        <w:rPr>
          <w:color w:val="4472C4" w:themeColor="accent1"/>
        </w:rPr>
        <w:t>figure of merit</w:t>
      </w:r>
      <w:r w:rsidR="00400CC2">
        <w:rPr>
          <w:color w:val="4472C4" w:themeColor="accent1"/>
        </w:rPr>
        <w:t xml:space="preserve"> (defined as</w:t>
      </w:r>
      <w:r w:rsidR="0034187A" w:rsidRPr="00385C3A">
        <w:rPr>
          <w:color w:val="4472C4" w:themeColor="accent1"/>
        </w:rPr>
        <w:t xml:space="preserve"> (Number of Signal) /sqrt(Number of Background)</w:t>
      </w:r>
      <w:r w:rsidR="00400CC2">
        <w:rPr>
          <w:color w:val="4472C4" w:themeColor="accent1"/>
        </w:rPr>
        <w:t xml:space="preserve">) </w:t>
      </w:r>
      <w:r w:rsidR="0034187A" w:rsidRPr="00385C3A">
        <w:rPr>
          <w:color w:val="4472C4" w:themeColor="accent1"/>
        </w:rPr>
        <w:t>vs. transverse dimension. W</w:t>
      </w:r>
      <w:r w:rsidRPr="00385C3A">
        <w:rPr>
          <w:color w:val="4472C4" w:themeColor="accent1"/>
        </w:rPr>
        <w:t xml:space="preserve">e consider </w:t>
      </w:r>
      <w:r w:rsidR="008F79D6" w:rsidRPr="00385C3A">
        <w:rPr>
          <w:color w:val="4472C4" w:themeColor="accent1"/>
        </w:rPr>
        <w:t xml:space="preserve">an </w:t>
      </w:r>
      <w:r w:rsidRPr="00385C3A">
        <w:rPr>
          <w:color w:val="4472C4" w:themeColor="accent1"/>
        </w:rPr>
        <w:t xml:space="preserve">expected </w:t>
      </w:r>
      <w:r w:rsidR="00400CC2">
        <w:rPr>
          <w:color w:val="4472C4" w:themeColor="accent1"/>
        </w:rPr>
        <w:t>d</w:t>
      </w:r>
      <w:r w:rsidRPr="00385C3A">
        <w:rPr>
          <w:color w:val="4472C4" w:themeColor="accent1"/>
        </w:rPr>
        <w:t xml:space="preserve">ark </w:t>
      </w:r>
      <w:r w:rsidR="00400CC2">
        <w:rPr>
          <w:color w:val="4472C4" w:themeColor="accent1"/>
        </w:rPr>
        <w:t>m</w:t>
      </w:r>
      <w:r w:rsidRPr="00385C3A">
        <w:rPr>
          <w:color w:val="4472C4" w:themeColor="accent1"/>
        </w:rPr>
        <w:t>atter signal</w:t>
      </w:r>
      <w:r w:rsidR="00400CC2">
        <w:rPr>
          <w:color w:val="4472C4" w:themeColor="accent1"/>
        </w:rPr>
        <w:t xml:space="preserve"> </w:t>
      </w:r>
      <w:r w:rsidRPr="00385C3A">
        <w:rPr>
          <w:color w:val="4472C4" w:themeColor="accent1"/>
        </w:rPr>
        <w:t>at a cross section choice of 1E-45 cm</w:t>
      </w:r>
      <w:r w:rsidRPr="00385C3A">
        <w:rPr>
          <w:color w:val="4472C4" w:themeColor="accent1"/>
          <w:vertAlign w:val="superscript"/>
        </w:rPr>
        <w:t>2</w:t>
      </w:r>
      <w:r w:rsidRPr="00385C3A">
        <w:rPr>
          <w:color w:val="4472C4" w:themeColor="accent1"/>
        </w:rPr>
        <w:t xml:space="preserve"> and </w:t>
      </w:r>
      <w:r w:rsidR="008F79D6" w:rsidRPr="00385C3A">
        <w:rPr>
          <w:color w:val="4472C4" w:themeColor="accent1"/>
        </w:rPr>
        <w:t xml:space="preserve">dark matter mass of </w:t>
      </w:r>
      <w:r w:rsidRPr="00385C3A">
        <w:rPr>
          <w:color w:val="4472C4" w:themeColor="accent1"/>
        </w:rPr>
        <w:t xml:space="preserve">0.2 </w:t>
      </w:r>
      <w:proofErr w:type="spellStart"/>
      <w:r w:rsidRPr="00385C3A">
        <w:rPr>
          <w:color w:val="4472C4" w:themeColor="accent1"/>
        </w:rPr>
        <w:t>TeV</w:t>
      </w:r>
      <w:proofErr w:type="spellEnd"/>
      <w:r w:rsidRPr="00385C3A">
        <w:rPr>
          <w:color w:val="4472C4" w:themeColor="accent1"/>
        </w:rPr>
        <w:t>/c</w:t>
      </w:r>
      <w:r w:rsidRPr="00385C3A">
        <w:rPr>
          <w:color w:val="4472C4" w:themeColor="accent1"/>
          <w:vertAlign w:val="superscript"/>
        </w:rPr>
        <w:t>2</w:t>
      </w:r>
      <w:r w:rsidR="0034187A" w:rsidRPr="00385C3A">
        <w:rPr>
          <w:color w:val="4472C4" w:themeColor="accent1"/>
        </w:rPr>
        <w:t>. For the backgrounds we considered</w:t>
      </w:r>
      <w:r w:rsidRPr="00385C3A">
        <w:rPr>
          <w:color w:val="4472C4" w:themeColor="accent1"/>
        </w:rPr>
        <w:t xml:space="preserve"> atmospheric neutrino</w:t>
      </w:r>
      <w:r w:rsidR="0034187A" w:rsidRPr="00385C3A">
        <w:rPr>
          <w:color w:val="4472C4" w:themeColor="accent1"/>
        </w:rPr>
        <w:t>, n</w:t>
      </w:r>
      <w:r w:rsidRPr="00385C3A">
        <w:rPr>
          <w:color w:val="4472C4" w:themeColor="accent1"/>
        </w:rPr>
        <w:t>eutron</w:t>
      </w:r>
      <w:r w:rsidR="0034187A" w:rsidRPr="00385C3A">
        <w:rPr>
          <w:color w:val="4472C4" w:themeColor="accent1"/>
        </w:rPr>
        <w:t xml:space="preserve">s, and </w:t>
      </w:r>
      <w:ins w:id="0" w:author="Saldanha, Richard N" w:date="2020-07-04T09:36:00Z">
        <w:r w:rsidR="00765529">
          <w:rPr>
            <w:color w:val="4472C4" w:themeColor="accent1"/>
          </w:rPr>
          <w:t>electron</w:t>
        </w:r>
      </w:ins>
      <w:ins w:id="1" w:author="Saldanha, Richard N" w:date="2020-07-04T09:37:00Z">
        <w:r w:rsidR="00765529">
          <w:rPr>
            <w:color w:val="4472C4" w:themeColor="accent1"/>
          </w:rPr>
          <w:t xml:space="preserve"> recoils </w:t>
        </w:r>
      </w:ins>
      <w:del w:id="2" w:author="Saldanha, Richard N" w:date="2020-07-04T09:36:00Z">
        <w:r w:rsidR="0034187A" w:rsidRPr="00385C3A" w:rsidDel="00765529">
          <w:rPr>
            <w:color w:val="4472C4" w:themeColor="accent1"/>
          </w:rPr>
          <w:delText xml:space="preserve">gamma rays </w:delText>
        </w:r>
      </w:del>
      <w:r w:rsidRPr="00385C3A">
        <w:rPr>
          <w:color w:val="4472C4" w:themeColor="accent1"/>
        </w:rPr>
        <w:t xml:space="preserve">with </w:t>
      </w:r>
      <w:del w:id="3" w:author="Saldanha, Richard N" w:date="2020-07-04T08:33:00Z">
        <w:r w:rsidRPr="00385C3A" w:rsidDel="000E7AD8">
          <w:rPr>
            <w:color w:val="4472C4" w:themeColor="accent1"/>
          </w:rPr>
          <w:delText xml:space="preserve">an assumed 1 gamma event leakage and </w:delText>
        </w:r>
      </w:del>
      <w:r w:rsidRPr="00385C3A">
        <w:rPr>
          <w:color w:val="4472C4" w:themeColor="accent1"/>
        </w:rPr>
        <w:t xml:space="preserve">a threshold of 100 </w:t>
      </w:r>
      <w:proofErr w:type="spellStart"/>
      <w:r w:rsidRPr="00385C3A">
        <w:rPr>
          <w:color w:val="4472C4" w:themeColor="accent1"/>
        </w:rPr>
        <w:t>keV</w:t>
      </w:r>
      <w:ins w:id="4" w:author="Saldanha, Richard N" w:date="2020-07-04T08:33:00Z">
        <w:r w:rsidR="000E7AD8">
          <w:rPr>
            <w:color w:val="4472C4" w:themeColor="accent1"/>
          </w:rPr>
          <w:t>r</w:t>
        </w:r>
      </w:ins>
      <w:proofErr w:type="spellEnd"/>
      <w:r w:rsidRPr="00385C3A">
        <w:rPr>
          <w:color w:val="4472C4" w:themeColor="accent1"/>
        </w:rPr>
        <w:t xml:space="preserve">. </w:t>
      </w:r>
      <w:r w:rsidR="0034187A" w:rsidRPr="00385C3A">
        <w:rPr>
          <w:color w:val="4472C4" w:themeColor="accent1"/>
        </w:rPr>
        <w:t xml:space="preserve">As shown in Figure 1 </w:t>
      </w:r>
      <w:r w:rsidR="00CA6487">
        <w:rPr>
          <w:color w:val="4472C4" w:themeColor="accent1"/>
        </w:rPr>
        <w:t xml:space="preserve">and Table 1 </w:t>
      </w:r>
      <w:r w:rsidR="0034187A" w:rsidRPr="00385C3A">
        <w:rPr>
          <w:color w:val="4472C4" w:themeColor="accent1"/>
        </w:rPr>
        <w:t xml:space="preserve">in this response, </w:t>
      </w:r>
      <w:r w:rsidRPr="00385C3A">
        <w:rPr>
          <w:color w:val="4472C4" w:themeColor="accent1"/>
        </w:rPr>
        <w:t xml:space="preserve">for a 40m length </w:t>
      </w:r>
      <w:r w:rsidR="00955D0C">
        <w:rPr>
          <w:color w:val="4472C4" w:themeColor="accent1"/>
        </w:rPr>
        <w:t>we find the</w:t>
      </w:r>
      <w:r w:rsidRPr="00385C3A">
        <w:rPr>
          <w:color w:val="4472C4" w:themeColor="accent1"/>
        </w:rPr>
        <w:t xml:space="preserve"> transverse optimum half-size is at 2.64m --a little farther out than our chosen 2.1 m – giving a</w:t>
      </w:r>
      <w:r w:rsidR="00590AF0" w:rsidRPr="00385C3A">
        <w:rPr>
          <w:color w:val="4472C4" w:themeColor="accent1"/>
        </w:rPr>
        <w:t xml:space="preserve"> larger</w:t>
      </w:r>
      <w:r w:rsidRPr="00385C3A">
        <w:rPr>
          <w:color w:val="4472C4" w:themeColor="accent1"/>
        </w:rPr>
        <w:t xml:space="preserve"> 1.56 </w:t>
      </w:r>
      <w:proofErr w:type="spellStart"/>
      <w:r w:rsidRPr="00385C3A">
        <w:rPr>
          <w:color w:val="4472C4" w:themeColor="accent1"/>
        </w:rPr>
        <w:t>kT</w:t>
      </w:r>
      <w:proofErr w:type="spellEnd"/>
      <w:r w:rsidRPr="00385C3A">
        <w:rPr>
          <w:color w:val="4472C4" w:themeColor="accent1"/>
        </w:rPr>
        <w:t xml:space="preserve"> fiducial volume. For a 52m length fiducial volume the optimum is also at 2.64m for a 2.03 </w:t>
      </w:r>
      <w:proofErr w:type="spellStart"/>
      <w:r w:rsidRPr="00385C3A">
        <w:rPr>
          <w:color w:val="4472C4" w:themeColor="accent1"/>
        </w:rPr>
        <w:t>kT</w:t>
      </w:r>
      <w:proofErr w:type="spellEnd"/>
      <w:r w:rsidRPr="00385C3A">
        <w:rPr>
          <w:color w:val="4472C4" w:themeColor="accent1"/>
        </w:rPr>
        <w:t xml:space="preserve"> fiducial volume. Both these rough f</w:t>
      </w:r>
      <w:r w:rsidR="00CA6487">
        <w:rPr>
          <w:color w:val="4472C4" w:themeColor="accent1"/>
        </w:rPr>
        <w:t>igure of merits</w:t>
      </w:r>
      <w:r w:rsidRPr="00385C3A">
        <w:rPr>
          <w:color w:val="4472C4" w:themeColor="accent1"/>
        </w:rPr>
        <w:t xml:space="preserve"> </w:t>
      </w:r>
      <w:r w:rsidR="007A3D56">
        <w:rPr>
          <w:color w:val="4472C4" w:themeColor="accent1"/>
        </w:rPr>
        <w:t>analyses give results</w:t>
      </w:r>
      <w:r w:rsidRPr="00385C3A">
        <w:rPr>
          <w:color w:val="4472C4" w:themeColor="accent1"/>
        </w:rPr>
        <w:t xml:space="preserve"> slightly higher than our choice of 2.1m.  At 56m </w:t>
      </w:r>
      <w:r w:rsidR="00955D0C">
        <w:rPr>
          <w:color w:val="4472C4" w:themeColor="accent1"/>
        </w:rPr>
        <w:t xml:space="preserve">the optimal figure of merit is significantly lower, with </w:t>
      </w:r>
      <w:r w:rsidRPr="00385C3A">
        <w:rPr>
          <w:color w:val="4472C4" w:themeColor="accent1"/>
        </w:rPr>
        <w:t xml:space="preserve">the preferred size at 4m transverse. </w:t>
      </w:r>
    </w:p>
    <w:p w14:paraId="4A0CCDDA" w14:textId="519782A4" w:rsidR="00BF74B4" w:rsidRPr="00704C9D" w:rsidRDefault="00332220" w:rsidP="00704C9D">
      <w:pPr>
        <w:rPr>
          <w:color w:val="4472C4" w:themeColor="accent1"/>
        </w:rPr>
      </w:pPr>
      <w:r w:rsidRPr="00385C3A">
        <w:rPr>
          <w:color w:val="4472C4" w:themeColor="accent1"/>
        </w:rPr>
        <w:t>W</w:t>
      </w:r>
      <w:r w:rsidR="00CA6487">
        <w:rPr>
          <w:color w:val="4472C4" w:themeColor="accent1"/>
        </w:rPr>
        <w:t xml:space="preserve">e have made more precise </w:t>
      </w:r>
      <w:r w:rsidRPr="00385C3A">
        <w:rPr>
          <w:color w:val="4472C4" w:themeColor="accent1"/>
        </w:rPr>
        <w:t>sensitivity plots for the first two</w:t>
      </w:r>
      <w:r w:rsidR="00CA6487">
        <w:rPr>
          <w:color w:val="4472C4" w:themeColor="accent1"/>
        </w:rPr>
        <w:t xml:space="preserve"> optimized </w:t>
      </w:r>
      <w:r w:rsidRPr="00385C3A">
        <w:rPr>
          <w:color w:val="4472C4" w:themeColor="accent1"/>
        </w:rPr>
        <w:t>fiducial volumes</w:t>
      </w:r>
      <w:r w:rsidR="00CA6487">
        <w:rPr>
          <w:color w:val="4472C4" w:themeColor="accent1"/>
        </w:rPr>
        <w:t xml:space="preserve"> (shown in Figure 2 in this report)</w:t>
      </w:r>
      <w:r w:rsidRPr="00385C3A">
        <w:rPr>
          <w:color w:val="4472C4" w:themeColor="accent1"/>
        </w:rPr>
        <w:t xml:space="preserve">. </w:t>
      </w:r>
      <w:r w:rsidR="00590AF0" w:rsidRPr="00385C3A">
        <w:rPr>
          <w:color w:val="4472C4" w:themeColor="accent1"/>
        </w:rPr>
        <w:t>In the end, t</w:t>
      </w:r>
      <w:r w:rsidRPr="00385C3A">
        <w:rPr>
          <w:color w:val="4472C4" w:themeColor="accent1"/>
        </w:rPr>
        <w:t xml:space="preserve">he resulting 90% sensitivities are just outside the line width from the figure we have in the paper. We therefore add a line to the paper </w:t>
      </w:r>
      <w:ins w:id="5" w:author="Saldanha, Richard N" w:date="2020-07-04T10:09:00Z">
        <w:r w:rsidR="00695B3A">
          <w:rPr>
            <w:color w:val="4472C4" w:themeColor="accent1"/>
          </w:rPr>
          <w:t xml:space="preserve">on page </w:t>
        </w:r>
        <w:r w:rsidR="00695B3A">
          <w:rPr>
            <w:color w:val="4472C4" w:themeColor="accent1"/>
          </w:rPr>
          <w:lastRenderedPageBreak/>
          <w:t xml:space="preserve">15 </w:t>
        </w:r>
      </w:ins>
      <w:r w:rsidRPr="00385C3A">
        <w:rPr>
          <w:color w:val="4472C4" w:themeColor="accent1"/>
        </w:rPr>
        <w:t>that says</w:t>
      </w:r>
      <w:r w:rsidR="005C0C17" w:rsidRPr="00385C3A">
        <w:rPr>
          <w:color w:val="4472C4" w:themeColor="accent1"/>
        </w:rPr>
        <w:t xml:space="preserve"> the following </w:t>
      </w:r>
      <w:ins w:id="6" w:author="Saldanha, Richard N" w:date="2020-07-04T10:11:00Z">
        <w:r w:rsidR="00032FE4">
          <w:rPr>
            <w:color w:val="4472C4" w:themeColor="accent1"/>
          </w:rPr>
          <w:t>(</w:t>
        </w:r>
      </w:ins>
      <w:del w:id="7" w:author="Saldanha, Richard N" w:date="2020-07-04T10:11:00Z">
        <w:r w:rsidR="005C0C17" w:rsidRPr="00385C3A" w:rsidDel="00032FE4">
          <w:rPr>
            <w:color w:val="4472C4" w:themeColor="accent1"/>
          </w:rPr>
          <w:delText xml:space="preserve">and include </w:delText>
        </w:r>
      </w:del>
      <w:r w:rsidR="005C0C17" w:rsidRPr="00385C3A">
        <w:rPr>
          <w:color w:val="4472C4" w:themeColor="accent1"/>
        </w:rPr>
        <w:t xml:space="preserve">the </w:t>
      </w:r>
      <w:del w:id="8" w:author="Saldanha, Richard N" w:date="2020-07-04T10:11:00Z">
        <w:r w:rsidR="005C0C17" w:rsidRPr="00385C3A" w:rsidDel="00032FE4">
          <w:rPr>
            <w:color w:val="4472C4" w:themeColor="accent1"/>
          </w:rPr>
          <w:delText>results</w:delText>
        </w:r>
      </w:del>
      <w:ins w:id="9" w:author="Saldanha, Richard N" w:date="2020-07-04T10:11:00Z">
        <w:r w:rsidR="00032FE4">
          <w:rPr>
            <w:color w:val="4472C4" w:themeColor="accent1"/>
          </w:rPr>
          <w:t>tables</w:t>
        </w:r>
      </w:ins>
      <w:r w:rsidR="00D75928" w:rsidRPr="00385C3A">
        <w:rPr>
          <w:color w:val="4472C4" w:themeColor="accent1"/>
        </w:rPr>
        <w:t>/figures</w:t>
      </w:r>
      <w:r w:rsidR="005C0C17" w:rsidRPr="00385C3A">
        <w:rPr>
          <w:color w:val="4472C4" w:themeColor="accent1"/>
        </w:rPr>
        <w:t xml:space="preserve"> </w:t>
      </w:r>
      <w:ins w:id="10" w:author="Saldanha, Richard N" w:date="2020-07-04T10:11:00Z">
        <w:r w:rsidR="00032FE4">
          <w:rPr>
            <w:color w:val="4472C4" w:themeColor="accent1"/>
          </w:rPr>
          <w:t xml:space="preserve">shown </w:t>
        </w:r>
      </w:ins>
      <w:r w:rsidR="005C0C17" w:rsidRPr="00385C3A">
        <w:rPr>
          <w:color w:val="4472C4" w:themeColor="accent1"/>
        </w:rPr>
        <w:t xml:space="preserve">below </w:t>
      </w:r>
      <w:ins w:id="11" w:author="Saldanha, Richard N" w:date="2020-07-04T10:11:00Z">
        <w:r w:rsidR="00032FE4">
          <w:rPr>
            <w:color w:val="4472C4" w:themeColor="accent1"/>
          </w:rPr>
          <w:t xml:space="preserve">are only </w:t>
        </w:r>
      </w:ins>
      <w:r w:rsidR="005C0C17" w:rsidRPr="00385C3A">
        <w:rPr>
          <w:color w:val="4472C4" w:themeColor="accent1"/>
        </w:rPr>
        <w:t>for referee elucidation</w:t>
      </w:r>
      <w:ins w:id="12" w:author="Saldanha, Richard N" w:date="2020-07-04T10:11:00Z">
        <w:r w:rsidR="00032FE4">
          <w:rPr>
            <w:color w:val="4472C4" w:themeColor="accent1"/>
          </w:rPr>
          <w:t xml:space="preserve">, </w:t>
        </w:r>
      </w:ins>
      <w:del w:id="13" w:author="Saldanha, Richard N" w:date="2020-07-04T10:11:00Z">
        <w:r w:rsidR="006800DF" w:rsidDel="00032FE4">
          <w:rPr>
            <w:color w:val="4472C4" w:themeColor="accent1"/>
          </w:rPr>
          <w:delText xml:space="preserve"> (though </w:delText>
        </w:r>
      </w:del>
      <w:r w:rsidR="006800DF">
        <w:rPr>
          <w:color w:val="4472C4" w:themeColor="accent1"/>
        </w:rPr>
        <w:t>not for publication)</w:t>
      </w:r>
      <w:ins w:id="14" w:author="Saldanha, Richard N" w:date="2020-07-04T10:12:00Z">
        <w:r w:rsidR="00032FE4">
          <w:rPr>
            <w:color w:val="4472C4" w:themeColor="accent1"/>
          </w:rPr>
          <w:t>:</w:t>
        </w:r>
      </w:ins>
      <w:del w:id="15" w:author="Saldanha, Richard N" w:date="2020-07-04T10:12:00Z">
        <w:r w:rsidR="005C0C17" w:rsidRPr="00385C3A" w:rsidDel="00032FE4">
          <w:rPr>
            <w:color w:val="4472C4" w:themeColor="accent1"/>
          </w:rPr>
          <w:delText>.</w:delText>
        </w:r>
      </w:del>
    </w:p>
    <w:p w14:paraId="0AEFAD84" w14:textId="77777777" w:rsidR="00BF74B4" w:rsidRDefault="00BF74B4" w:rsidP="00451712">
      <w:pPr>
        <w:ind w:left="1080"/>
      </w:pPr>
    </w:p>
    <w:p w14:paraId="222C45BD" w14:textId="749598E4" w:rsidR="00BF74B4" w:rsidRDefault="00BF74B4" w:rsidP="00704C9D">
      <w:r w:rsidRPr="00385C3A">
        <w:rPr>
          <w:color w:val="4472C4" w:themeColor="accent1"/>
        </w:rPr>
        <w:t xml:space="preserve">“Lastly, we comment on optimizing the fiducial volume. Upon varying the transverse dimension for several choices of </w:t>
      </w:r>
      <w:ins w:id="16" w:author="Saldanha, Richard N" w:date="2020-07-04T10:03:00Z">
        <w:r w:rsidR="00322677">
          <w:rPr>
            <w:color w:val="4472C4" w:themeColor="accent1"/>
          </w:rPr>
          <w:t xml:space="preserve">fiducial volume </w:t>
        </w:r>
      </w:ins>
      <w:del w:id="17" w:author="Saldanha, Richard N" w:date="2020-07-04T09:47:00Z">
        <w:r w:rsidRPr="00385C3A" w:rsidDel="007F0312">
          <w:rPr>
            <w:color w:val="4472C4" w:themeColor="accent1"/>
          </w:rPr>
          <w:delText xml:space="preserve">volume </w:delText>
        </w:r>
      </w:del>
      <w:r w:rsidRPr="00385C3A">
        <w:rPr>
          <w:color w:val="4472C4" w:themeColor="accent1"/>
        </w:rPr>
        <w:t xml:space="preserve">length, the </w:t>
      </w:r>
      <w:del w:id="18" w:author="Saldanha, Richard N" w:date="2020-07-04T10:03:00Z">
        <w:r w:rsidRPr="00385C3A" w:rsidDel="00322677">
          <w:rPr>
            <w:color w:val="4472C4" w:themeColor="accent1"/>
          </w:rPr>
          <w:delText xml:space="preserve">optimal fiducial </w:delText>
        </w:r>
      </w:del>
      <w:r w:rsidRPr="00385C3A">
        <w:rPr>
          <w:color w:val="4472C4" w:themeColor="accent1"/>
        </w:rPr>
        <w:t>geometry that maximizes signal to background uncertainty at</w:t>
      </w:r>
      <w:r w:rsidR="00BD4722" w:rsidRPr="00385C3A">
        <w:rPr>
          <w:color w:val="4472C4" w:themeColor="accent1"/>
        </w:rPr>
        <w:t xml:space="preserve"> the</w:t>
      </w:r>
      <w:r w:rsidRPr="00385C3A">
        <w:rPr>
          <w:color w:val="4472C4" w:themeColor="accent1"/>
        </w:rPr>
        <w:t xml:space="preserve"> 100 </w:t>
      </w:r>
      <w:proofErr w:type="spellStart"/>
      <w:r w:rsidRPr="00385C3A">
        <w:rPr>
          <w:color w:val="4472C4" w:themeColor="accent1"/>
        </w:rPr>
        <w:t>keV</w:t>
      </w:r>
      <w:ins w:id="19" w:author="Saldanha, Richard N" w:date="2020-07-04T09:49:00Z">
        <w:r w:rsidR="007F0312">
          <w:rPr>
            <w:color w:val="4472C4" w:themeColor="accent1"/>
          </w:rPr>
          <w:t>r</w:t>
        </w:r>
      </w:ins>
      <w:proofErr w:type="spellEnd"/>
      <w:r w:rsidR="00BD4722" w:rsidRPr="00385C3A">
        <w:rPr>
          <w:color w:val="4472C4" w:themeColor="accent1"/>
        </w:rPr>
        <w:t xml:space="preserve"> threshold</w:t>
      </w:r>
      <w:r w:rsidRPr="00385C3A">
        <w:rPr>
          <w:color w:val="4472C4" w:themeColor="accent1"/>
        </w:rPr>
        <w:t xml:space="preserve"> was found to </w:t>
      </w:r>
      <w:del w:id="20" w:author="Saldanha, Richard N" w:date="2020-07-04T09:49:00Z">
        <w:r w:rsidRPr="00385C3A" w:rsidDel="007F0312">
          <w:rPr>
            <w:color w:val="4472C4" w:themeColor="accent1"/>
          </w:rPr>
          <w:delText xml:space="preserve">give </w:delText>
        </w:r>
      </w:del>
      <w:ins w:id="21" w:author="Saldanha, Richard N" w:date="2020-07-04T09:49:00Z">
        <w:r w:rsidR="007F0312">
          <w:rPr>
            <w:color w:val="4472C4" w:themeColor="accent1"/>
          </w:rPr>
          <w:t>be</w:t>
        </w:r>
      </w:ins>
      <w:ins w:id="22" w:author="Saldanha, Richard N" w:date="2020-07-04T10:14:00Z">
        <w:r w:rsidR="00106B09">
          <w:rPr>
            <w:color w:val="4472C4" w:themeColor="accent1"/>
          </w:rPr>
          <w:t xml:space="preserve"> roughly </w:t>
        </w:r>
      </w:ins>
      <w:ins w:id="23" w:author="Saldanha, Richard N" w:date="2020-07-04T09:49:00Z">
        <w:r w:rsidR="007F0312" w:rsidRPr="00385C3A">
          <w:rPr>
            <w:color w:val="4472C4" w:themeColor="accent1"/>
          </w:rPr>
          <w:t xml:space="preserve"> </w:t>
        </w:r>
      </w:ins>
      <w:ins w:id="24" w:author="Saldanha, Richard N" w:date="2020-07-04T09:50:00Z">
        <w:r w:rsidR="007F0312">
          <w:rPr>
            <w:color w:val="4472C4" w:themeColor="accent1"/>
          </w:rPr>
          <w:t xml:space="preserve">5.3 m x </w:t>
        </w:r>
      </w:ins>
      <w:ins w:id="25" w:author="Saldanha, Richard N" w:date="2020-07-04T09:51:00Z">
        <w:r w:rsidR="007F0312">
          <w:rPr>
            <w:color w:val="4472C4" w:themeColor="accent1"/>
          </w:rPr>
          <w:t>5.3</w:t>
        </w:r>
      </w:ins>
      <w:ins w:id="26" w:author="Saldanha, Richard N" w:date="2020-07-04T09:50:00Z">
        <w:r w:rsidR="007F0312">
          <w:rPr>
            <w:color w:val="4472C4" w:themeColor="accent1"/>
          </w:rPr>
          <w:t xml:space="preserve"> m x 52 m</w:t>
        </w:r>
      </w:ins>
      <w:ins w:id="27" w:author="Saldanha, Richard N" w:date="2020-07-04T10:12:00Z">
        <w:r w:rsidR="00106B09">
          <w:rPr>
            <w:color w:val="4472C4" w:themeColor="accent1"/>
          </w:rPr>
          <w:t>,</w:t>
        </w:r>
      </w:ins>
      <w:ins w:id="28" w:author="Saldanha, Richard N" w:date="2020-07-04T09:51:00Z">
        <w:r w:rsidR="007F0312">
          <w:rPr>
            <w:color w:val="4472C4" w:themeColor="accent1"/>
          </w:rPr>
          <w:t xml:space="preserve"> </w:t>
        </w:r>
      </w:ins>
      <w:del w:id="29" w:author="Saldanha, Richard N" w:date="2020-07-04T09:50:00Z">
        <w:r w:rsidRPr="00385C3A" w:rsidDel="007F0312">
          <w:rPr>
            <w:color w:val="4472C4" w:themeColor="accent1"/>
          </w:rPr>
          <w:delText xml:space="preserve">a transverse half-width of 2.64m </w:delText>
        </w:r>
      </w:del>
      <w:r w:rsidRPr="00385C3A">
        <w:rPr>
          <w:color w:val="4472C4" w:themeColor="accent1"/>
        </w:rPr>
        <w:t xml:space="preserve">for a total </w:t>
      </w:r>
      <w:ins w:id="30" w:author="Saldanha, Richard N" w:date="2020-07-04T10:13:00Z">
        <w:r w:rsidR="00106B09">
          <w:rPr>
            <w:color w:val="4472C4" w:themeColor="accent1"/>
          </w:rPr>
          <w:t>mass of</w:t>
        </w:r>
      </w:ins>
      <w:del w:id="31" w:author="Saldanha, Richard N" w:date="2020-07-04T10:13:00Z">
        <w:r w:rsidRPr="00385C3A" w:rsidDel="00106B09">
          <w:rPr>
            <w:color w:val="4472C4" w:themeColor="accent1"/>
          </w:rPr>
          <w:delText>volume</w:delText>
        </w:r>
      </w:del>
      <w:r w:rsidRPr="00385C3A">
        <w:rPr>
          <w:color w:val="4472C4" w:themeColor="accent1"/>
        </w:rPr>
        <w:t xml:space="preserve"> 2.0</w:t>
      </w:r>
      <w:del w:id="32" w:author="Saldanha, Richard N" w:date="2020-07-04T09:51:00Z">
        <w:r w:rsidRPr="00385C3A" w:rsidDel="007F0312">
          <w:rPr>
            <w:color w:val="4472C4" w:themeColor="accent1"/>
          </w:rPr>
          <w:delText>3</w:delText>
        </w:r>
      </w:del>
      <w:r w:rsidRPr="00385C3A">
        <w:rPr>
          <w:color w:val="4472C4" w:themeColor="accent1"/>
        </w:rPr>
        <w:t xml:space="preserve"> k</w:t>
      </w:r>
      <w:ins w:id="33" w:author="Saldanha, Richard N" w:date="2020-07-04T10:07:00Z">
        <w:r w:rsidR="00F87E44">
          <w:rPr>
            <w:color w:val="4472C4" w:themeColor="accent1"/>
          </w:rPr>
          <w:t>t</w:t>
        </w:r>
      </w:ins>
      <w:del w:id="34" w:author="Saldanha, Richard N" w:date="2020-07-04T10:07:00Z">
        <w:r w:rsidRPr="00385C3A" w:rsidDel="00F87E44">
          <w:rPr>
            <w:color w:val="4472C4" w:themeColor="accent1"/>
          </w:rPr>
          <w:delText>T</w:delText>
        </w:r>
      </w:del>
      <w:r w:rsidRPr="00385C3A">
        <w:rPr>
          <w:color w:val="4472C4" w:themeColor="accent1"/>
        </w:rPr>
        <w:t>. The increase in sensitivity for this volume</w:t>
      </w:r>
      <w:ins w:id="35" w:author="Saldanha, Richard N" w:date="2020-07-04T09:52:00Z">
        <w:r w:rsidR="003128D7">
          <w:rPr>
            <w:color w:val="4472C4" w:themeColor="accent1"/>
          </w:rPr>
          <w:t xml:space="preserve">, </w:t>
        </w:r>
      </w:ins>
      <w:del w:id="36" w:author="Saldanha, Richard N" w:date="2020-07-04T09:52:00Z">
        <w:r w:rsidRPr="00385C3A" w:rsidDel="003128D7">
          <w:rPr>
            <w:color w:val="4472C4" w:themeColor="accent1"/>
          </w:rPr>
          <w:delText xml:space="preserve"> </w:delText>
        </w:r>
      </w:del>
      <w:r w:rsidRPr="00385C3A">
        <w:rPr>
          <w:color w:val="4472C4" w:themeColor="accent1"/>
        </w:rPr>
        <w:t>with its attendant increase in background</w:t>
      </w:r>
      <w:ins w:id="37" w:author="Saldanha, Richard N" w:date="2020-07-04T09:52:00Z">
        <w:r w:rsidR="003128D7">
          <w:rPr>
            <w:color w:val="4472C4" w:themeColor="accent1"/>
          </w:rPr>
          <w:t>,</w:t>
        </w:r>
      </w:ins>
      <w:r w:rsidRPr="00385C3A">
        <w:rPr>
          <w:color w:val="4472C4" w:themeColor="accent1"/>
        </w:rPr>
        <w:t xml:space="preserve"> </w:t>
      </w:r>
      <w:del w:id="38" w:author="Saldanha, Richard N" w:date="2020-07-04T09:52:00Z">
        <w:r w:rsidRPr="00385C3A" w:rsidDel="003128D7">
          <w:rPr>
            <w:color w:val="4472C4" w:themeColor="accent1"/>
          </w:rPr>
          <w:delText xml:space="preserve">over </w:delText>
        </w:r>
      </w:del>
      <w:ins w:id="39" w:author="Saldanha, Richard N" w:date="2020-07-04T09:52:00Z">
        <w:r w:rsidR="003128D7">
          <w:rPr>
            <w:color w:val="4472C4" w:themeColor="accent1"/>
          </w:rPr>
          <w:t>compared to</w:t>
        </w:r>
        <w:r w:rsidR="003128D7" w:rsidRPr="00385C3A">
          <w:rPr>
            <w:color w:val="4472C4" w:themeColor="accent1"/>
          </w:rPr>
          <w:t xml:space="preserve"> </w:t>
        </w:r>
      </w:ins>
      <w:r w:rsidRPr="00385C3A">
        <w:rPr>
          <w:color w:val="4472C4" w:themeColor="accent1"/>
        </w:rPr>
        <w:t xml:space="preserve">our 1 </w:t>
      </w:r>
      <w:proofErr w:type="spellStart"/>
      <w:r w:rsidRPr="00385C3A">
        <w:rPr>
          <w:color w:val="4472C4" w:themeColor="accent1"/>
        </w:rPr>
        <w:t>k</w:t>
      </w:r>
      <w:ins w:id="40" w:author="Saldanha, Richard N" w:date="2020-07-04T10:07:00Z">
        <w:r w:rsidR="00F87E44">
          <w:rPr>
            <w:color w:val="4472C4" w:themeColor="accent1"/>
          </w:rPr>
          <w:t>t</w:t>
        </w:r>
      </w:ins>
      <w:proofErr w:type="spellEnd"/>
      <w:del w:id="41" w:author="Saldanha, Richard N" w:date="2020-07-04T10:07:00Z">
        <w:r w:rsidRPr="00385C3A" w:rsidDel="00F87E44">
          <w:rPr>
            <w:color w:val="4472C4" w:themeColor="accent1"/>
          </w:rPr>
          <w:delText>T</w:delText>
        </w:r>
      </w:del>
      <w:r w:rsidRPr="00385C3A">
        <w:rPr>
          <w:color w:val="4472C4" w:themeColor="accent1"/>
        </w:rPr>
        <w:t xml:space="preserve"> choice is quite small</w:t>
      </w:r>
      <w:ins w:id="42" w:author="Saldanha, Richard N" w:date="2020-07-04T10:01:00Z">
        <w:r w:rsidR="003128D7">
          <w:rPr>
            <w:color w:val="4472C4" w:themeColor="accent1"/>
          </w:rPr>
          <w:t xml:space="preserve"> (</w:t>
        </w:r>
      </w:ins>
      <w:ins w:id="43" w:author="Saldanha, Richard N" w:date="2020-07-04T10:02:00Z">
        <w:r w:rsidR="003128D7">
          <w:rPr>
            <w:color w:val="4472C4" w:themeColor="accent1"/>
          </w:rPr>
          <w:t>~20%)</w:t>
        </w:r>
      </w:ins>
      <w:r w:rsidRPr="00385C3A">
        <w:rPr>
          <w:color w:val="4472C4" w:themeColor="accent1"/>
        </w:rPr>
        <w:t xml:space="preserve">. We therefore use a conservative 1 </w:t>
      </w:r>
      <w:proofErr w:type="spellStart"/>
      <w:r w:rsidRPr="00385C3A">
        <w:rPr>
          <w:color w:val="4472C4" w:themeColor="accent1"/>
        </w:rPr>
        <w:t>kt</w:t>
      </w:r>
      <w:proofErr w:type="spellEnd"/>
      <w:r w:rsidRPr="00385C3A">
        <w:rPr>
          <w:color w:val="4472C4" w:themeColor="accent1"/>
        </w:rPr>
        <w:t xml:space="preserve"> fiducial volume of the dimensions described for all studies in this paper.”</w:t>
      </w:r>
    </w:p>
    <w:p w14:paraId="33641C3C" w14:textId="0C22C678" w:rsidR="00D3092E" w:rsidRDefault="00400CC2" w:rsidP="00222B3F">
      <w:pPr>
        <w:ind w:left="1440"/>
      </w:pPr>
      <w:r>
        <w:rPr>
          <w:noProof/>
        </w:rPr>
        <mc:AlternateContent>
          <mc:Choice Requires="wps">
            <w:drawing>
              <wp:anchor distT="0" distB="0" distL="114300" distR="114300" simplePos="0" relativeHeight="251667456" behindDoc="0" locked="0" layoutInCell="1" allowOverlap="1" wp14:anchorId="28B3902F" wp14:editId="0F5FBE71">
                <wp:simplePos x="0" y="0"/>
                <wp:positionH relativeFrom="column">
                  <wp:posOffset>469900</wp:posOffset>
                </wp:positionH>
                <wp:positionV relativeFrom="paragraph">
                  <wp:posOffset>3173730</wp:posOffset>
                </wp:positionV>
                <wp:extent cx="3962400" cy="635"/>
                <wp:effectExtent l="0" t="0" r="0" b="12065"/>
                <wp:wrapNone/>
                <wp:docPr id="2" name="Text Box 2"/>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62EADB5A" w14:textId="150E6773" w:rsidR="00400CC2" w:rsidRPr="0002653E" w:rsidRDefault="00400CC2" w:rsidP="00385C3A">
                            <w:pPr>
                              <w:pStyle w:val="Caption"/>
                              <w:rPr>
                                <w:noProof/>
                              </w:rPr>
                            </w:pPr>
                            <w:r>
                              <w:t xml:space="preserve">Figure </w:t>
                            </w:r>
                            <w:r w:rsidR="008A3253">
                              <w:fldChar w:fldCharType="begin"/>
                            </w:r>
                            <w:r w:rsidR="008A3253">
                              <w:instrText xml:space="preserve"> SEQ Figure \* </w:instrText>
                            </w:r>
                            <w:r w:rsidR="008A3253">
                              <w:instrText xml:space="preserve">ARABIC </w:instrText>
                            </w:r>
                            <w:r w:rsidR="008A3253">
                              <w:fldChar w:fldCharType="separate"/>
                            </w:r>
                            <w:r>
                              <w:rPr>
                                <w:noProof/>
                              </w:rPr>
                              <w:t>1</w:t>
                            </w:r>
                            <w:r w:rsidR="008A3253">
                              <w:rPr>
                                <w:noProof/>
                              </w:rPr>
                              <w:fldChar w:fldCharType="end"/>
                            </w:r>
                            <w:r>
                              <w:t>: Variation of the sensitivity figure of merit with the transverse dimension (half-size) of the defined fiducial volume. The different colored curves represent different fiducial volume lengths.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3902F" id="_x0000_t202" coordsize="21600,21600" o:spt="202" path="m,l,21600r21600,l21600,xe">
                <v:stroke joinstyle="miter"/>
                <v:path gradientshapeok="t" o:connecttype="rect"/>
              </v:shapetype>
              <v:shape id="Text Box 2" o:spid="_x0000_s1026" type="#_x0000_t202" style="position:absolute;left:0;text-align:left;margin-left:37pt;margin-top:249.9pt;width:31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" stroked="f">
                <v:textbox style="mso-fit-shape-to-text:t" inset="0,0,0,0">
                  <w:txbxContent>
                    <w:p w14:paraId="62EADB5A" w14:textId="150E6773" w:rsidR="00400CC2" w:rsidRPr="0002653E" w:rsidRDefault="00400CC2" w:rsidP="00385C3A">
                      <w:pPr>
                        <w:pStyle w:val="Caption"/>
                        <w:rPr>
                          <w:noProof/>
                        </w:rPr>
                      </w:pPr>
                      <w:r>
                        <w:t xml:space="preserve">Figure </w:t>
                      </w:r>
                      <w:fldSimple w:instr=" SEQ Figure \* ARABIC ">
                        <w:r>
                          <w:rPr>
                            <w:noProof/>
                          </w:rPr>
                          <w:t>1</w:t>
                        </w:r>
                      </w:fldSimple>
                      <w:r>
                        <w:t>: Variation of the sensitivity figure of merit with the transverse dimension (half-size) of the defined fiducial volume. The different colored curves represent different fiducial volume lengths.</w:t>
                      </w:r>
                    </w:p>
                  </w:txbxContent>
                </v:textbox>
              </v:shape>
            </w:pict>
          </mc:Fallback>
        </mc:AlternateContent>
      </w:r>
      <w:r w:rsidR="004054A2" w:rsidRPr="00332220">
        <w:rPr>
          <w:noProof/>
        </w:rPr>
        <w:drawing>
          <wp:anchor distT="0" distB="0" distL="114300" distR="114300" simplePos="0" relativeHeight="251662336" behindDoc="0" locked="0" layoutInCell="1" allowOverlap="1" wp14:anchorId="16AD2F84" wp14:editId="717F43A3">
            <wp:simplePos x="0" y="0"/>
            <wp:positionH relativeFrom="column">
              <wp:posOffset>470073</wp:posOffset>
            </wp:positionH>
            <wp:positionV relativeFrom="paragraph">
              <wp:posOffset>144895</wp:posOffset>
            </wp:positionV>
            <wp:extent cx="3962400" cy="2971800"/>
            <wp:effectExtent l="0" t="0" r="0" b="0"/>
            <wp:wrapNone/>
            <wp:docPr id="6" name="Content Placeholder 5" descr="A close up of a device&#10;&#10;Description automatically generated">
              <a:extLst xmlns:a="http://schemas.openxmlformats.org/drawingml/2006/main">
                <a:ext uri="{FF2B5EF4-FFF2-40B4-BE49-F238E27FC236}">
                  <a16:creationId xmlns:a16="http://schemas.microsoft.com/office/drawing/2014/main" id="{E648CAE2-77B7-DC42-9433-D61C759B9AE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close up of a device&#10;&#10;Description automatically generated">
                      <a:extLst>
                        <a:ext uri="{FF2B5EF4-FFF2-40B4-BE49-F238E27FC236}">
                          <a16:creationId xmlns:a16="http://schemas.microsoft.com/office/drawing/2014/main" id="{E648CAE2-77B7-DC42-9433-D61C759B9AE2}"/>
                        </a:ext>
                      </a:extLst>
                    </pic:cNvPr>
                    <pic:cNvPicPr>
                      <a:picLocks noGrp="1" noChangeAspect="1"/>
                    </pic:cNvPicPr>
                  </pic:nvPicPr>
                  <pic:blipFill>
                    <a:blip r:embed="rId8"/>
                    <a:stretch>
                      <a:fillRect/>
                    </a:stretch>
                  </pic:blipFill>
                  <pic:spPr>
                    <a:xfrm>
                      <a:off x="0" y="0"/>
                      <a:ext cx="3962400" cy="2971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text" w:horzAnchor="page" w:tblpX="2423" w:tblpY="5895"/>
        <w:tblW w:w="0" w:type="auto"/>
        <w:tblLook w:val="04A0" w:firstRow="1" w:lastRow="0" w:firstColumn="1" w:lastColumn="0" w:noHBand="0" w:noVBand="1"/>
      </w:tblPr>
      <w:tblGrid>
        <w:gridCol w:w="4581"/>
        <w:gridCol w:w="794"/>
        <w:gridCol w:w="1094"/>
        <w:gridCol w:w="823"/>
      </w:tblGrid>
      <w:tr w:rsidR="00CA6487" w14:paraId="7B3E8597" w14:textId="77777777" w:rsidTr="003455BF">
        <w:trPr>
          <w:trHeight w:val="340"/>
        </w:trPr>
        <w:tc>
          <w:tcPr>
            <w:tcW w:w="4581" w:type="dxa"/>
          </w:tcPr>
          <w:p w14:paraId="45D45FB5" w14:textId="7D365106" w:rsidR="00CA6487" w:rsidRDefault="00CA6487" w:rsidP="00400CC2">
            <w:r>
              <w:t>Fiducial Volume Length [m]</w:t>
            </w:r>
          </w:p>
        </w:tc>
        <w:tc>
          <w:tcPr>
            <w:tcW w:w="794" w:type="dxa"/>
          </w:tcPr>
          <w:p w14:paraId="7F6880B6" w14:textId="3CB5D488" w:rsidR="00CA6487" w:rsidRDefault="00CA6487" w:rsidP="00400CC2">
            <w:pPr>
              <w:jc w:val="center"/>
            </w:pPr>
            <w:r>
              <w:t>40</w:t>
            </w:r>
          </w:p>
        </w:tc>
        <w:tc>
          <w:tcPr>
            <w:tcW w:w="1094" w:type="dxa"/>
          </w:tcPr>
          <w:p w14:paraId="671EBDC7" w14:textId="76BCA1E1" w:rsidR="00CA6487" w:rsidRDefault="00CA6487" w:rsidP="00400CC2">
            <w:pPr>
              <w:jc w:val="center"/>
            </w:pPr>
            <w:r>
              <w:t>52</w:t>
            </w:r>
          </w:p>
        </w:tc>
        <w:tc>
          <w:tcPr>
            <w:tcW w:w="823" w:type="dxa"/>
          </w:tcPr>
          <w:p w14:paraId="21635848" w14:textId="037F1394" w:rsidR="00CA6487" w:rsidRDefault="00CA6487" w:rsidP="00400CC2">
            <w:pPr>
              <w:jc w:val="center"/>
            </w:pPr>
            <w:r>
              <w:t>56</w:t>
            </w:r>
          </w:p>
        </w:tc>
      </w:tr>
      <w:tr w:rsidR="004054A2" w14:paraId="588B4A5F" w14:textId="77777777" w:rsidTr="003455BF">
        <w:trPr>
          <w:trHeight w:val="340"/>
        </w:trPr>
        <w:tc>
          <w:tcPr>
            <w:tcW w:w="4581" w:type="dxa"/>
          </w:tcPr>
          <w:p w14:paraId="38523998" w14:textId="14B660D9" w:rsidR="004054A2" w:rsidRDefault="004054A2" w:rsidP="00400CC2">
            <w:r>
              <w:t xml:space="preserve">Buffer Size at Ends </w:t>
            </w:r>
            <w:r w:rsidR="00CA6487">
              <w:t>[m]</w:t>
            </w:r>
          </w:p>
        </w:tc>
        <w:tc>
          <w:tcPr>
            <w:tcW w:w="794" w:type="dxa"/>
          </w:tcPr>
          <w:p w14:paraId="45784D5E" w14:textId="77777777" w:rsidR="004054A2" w:rsidRDefault="004054A2" w:rsidP="00400CC2">
            <w:pPr>
              <w:jc w:val="center"/>
            </w:pPr>
            <w:r>
              <w:t>10</w:t>
            </w:r>
          </w:p>
        </w:tc>
        <w:tc>
          <w:tcPr>
            <w:tcW w:w="1094" w:type="dxa"/>
          </w:tcPr>
          <w:p w14:paraId="333CDE20" w14:textId="77777777" w:rsidR="004054A2" w:rsidRDefault="004054A2" w:rsidP="00400CC2">
            <w:pPr>
              <w:jc w:val="center"/>
            </w:pPr>
            <w:r>
              <w:t>4</w:t>
            </w:r>
          </w:p>
        </w:tc>
        <w:tc>
          <w:tcPr>
            <w:tcW w:w="823" w:type="dxa"/>
          </w:tcPr>
          <w:p w14:paraId="41223656" w14:textId="77777777" w:rsidR="004054A2" w:rsidRDefault="004054A2" w:rsidP="00400CC2">
            <w:pPr>
              <w:jc w:val="center"/>
            </w:pPr>
            <w:r>
              <w:t>2</w:t>
            </w:r>
          </w:p>
        </w:tc>
      </w:tr>
      <w:tr w:rsidR="004054A2" w14:paraId="36013F18" w14:textId="77777777" w:rsidTr="003455BF">
        <w:trPr>
          <w:trHeight w:val="269"/>
        </w:trPr>
        <w:tc>
          <w:tcPr>
            <w:tcW w:w="4581" w:type="dxa"/>
          </w:tcPr>
          <w:p w14:paraId="72B10323" w14:textId="77777777" w:rsidR="004054A2" w:rsidRDefault="004054A2" w:rsidP="00400CC2">
            <w:r>
              <w:t>Optimal Transverse Size (half-length) [m]</w:t>
            </w:r>
          </w:p>
        </w:tc>
        <w:tc>
          <w:tcPr>
            <w:tcW w:w="794" w:type="dxa"/>
          </w:tcPr>
          <w:p w14:paraId="0BD253BF" w14:textId="77777777" w:rsidR="004054A2" w:rsidRDefault="004054A2" w:rsidP="00400CC2">
            <w:pPr>
              <w:jc w:val="center"/>
            </w:pPr>
            <w:r>
              <w:t>2.64</w:t>
            </w:r>
          </w:p>
        </w:tc>
        <w:tc>
          <w:tcPr>
            <w:tcW w:w="1094" w:type="dxa"/>
          </w:tcPr>
          <w:p w14:paraId="1EE38DF2" w14:textId="77777777" w:rsidR="004054A2" w:rsidRDefault="004054A2" w:rsidP="00400CC2">
            <w:pPr>
              <w:jc w:val="center"/>
            </w:pPr>
            <w:r>
              <w:t>2.64</w:t>
            </w:r>
          </w:p>
        </w:tc>
        <w:tc>
          <w:tcPr>
            <w:tcW w:w="823" w:type="dxa"/>
          </w:tcPr>
          <w:p w14:paraId="1AC9424D" w14:textId="77777777" w:rsidR="004054A2" w:rsidRDefault="004054A2" w:rsidP="00400CC2">
            <w:pPr>
              <w:jc w:val="center"/>
            </w:pPr>
            <w:r>
              <w:t>3.60</w:t>
            </w:r>
          </w:p>
        </w:tc>
      </w:tr>
      <w:tr w:rsidR="004054A2" w14:paraId="7D1D66EC" w14:textId="77777777" w:rsidTr="003455BF">
        <w:trPr>
          <w:trHeight w:val="340"/>
        </w:trPr>
        <w:tc>
          <w:tcPr>
            <w:tcW w:w="4581" w:type="dxa"/>
          </w:tcPr>
          <w:p w14:paraId="68DE3B41" w14:textId="77777777" w:rsidR="004054A2" w:rsidRDefault="004054A2" w:rsidP="00400CC2">
            <w:r>
              <w:t>Optimal Fiducial Mass [</w:t>
            </w:r>
            <w:proofErr w:type="spellStart"/>
            <w:r>
              <w:t>kT</w:t>
            </w:r>
            <w:proofErr w:type="spellEnd"/>
            <w:r>
              <w:t>]</w:t>
            </w:r>
          </w:p>
        </w:tc>
        <w:tc>
          <w:tcPr>
            <w:tcW w:w="794" w:type="dxa"/>
          </w:tcPr>
          <w:p w14:paraId="30942E04" w14:textId="77777777" w:rsidR="004054A2" w:rsidRDefault="004054A2" w:rsidP="00400CC2">
            <w:pPr>
              <w:jc w:val="center"/>
            </w:pPr>
            <w:r>
              <w:t>1.56</w:t>
            </w:r>
          </w:p>
        </w:tc>
        <w:tc>
          <w:tcPr>
            <w:tcW w:w="1094" w:type="dxa"/>
          </w:tcPr>
          <w:p w14:paraId="3FB61D87" w14:textId="77777777" w:rsidR="004054A2" w:rsidRDefault="004054A2" w:rsidP="00400CC2">
            <w:pPr>
              <w:jc w:val="center"/>
            </w:pPr>
            <w:r>
              <w:t>2.03</w:t>
            </w:r>
          </w:p>
        </w:tc>
        <w:tc>
          <w:tcPr>
            <w:tcW w:w="823" w:type="dxa"/>
          </w:tcPr>
          <w:p w14:paraId="4897A839" w14:textId="77777777" w:rsidR="004054A2" w:rsidRDefault="004054A2" w:rsidP="00400CC2">
            <w:pPr>
              <w:jc w:val="center"/>
            </w:pPr>
            <w:r>
              <w:t>4.06</w:t>
            </w:r>
          </w:p>
        </w:tc>
      </w:tr>
      <w:tr w:rsidR="004054A2" w14:paraId="5C1562B9" w14:textId="77777777" w:rsidTr="003455BF">
        <w:trPr>
          <w:trHeight w:val="360"/>
        </w:trPr>
        <w:tc>
          <w:tcPr>
            <w:tcW w:w="4581" w:type="dxa"/>
          </w:tcPr>
          <w:p w14:paraId="6C02723A" w14:textId="77777777" w:rsidR="004054A2" w:rsidRDefault="004054A2" w:rsidP="00400CC2">
            <w:r>
              <w:t>Expected Signal</w:t>
            </w:r>
          </w:p>
        </w:tc>
        <w:tc>
          <w:tcPr>
            <w:tcW w:w="794" w:type="dxa"/>
          </w:tcPr>
          <w:p w14:paraId="34E51D12" w14:textId="77777777" w:rsidR="004054A2" w:rsidRDefault="004054A2" w:rsidP="00400CC2">
            <w:pPr>
              <w:jc w:val="center"/>
            </w:pPr>
            <w:r>
              <w:t>17.3</w:t>
            </w:r>
          </w:p>
        </w:tc>
        <w:tc>
          <w:tcPr>
            <w:tcW w:w="1094" w:type="dxa"/>
          </w:tcPr>
          <w:p w14:paraId="54991B12" w14:textId="77777777" w:rsidR="004054A2" w:rsidRDefault="004054A2" w:rsidP="00400CC2">
            <w:pPr>
              <w:jc w:val="center"/>
            </w:pPr>
            <w:r>
              <w:t>22.5</w:t>
            </w:r>
          </w:p>
        </w:tc>
        <w:tc>
          <w:tcPr>
            <w:tcW w:w="823" w:type="dxa"/>
          </w:tcPr>
          <w:p w14:paraId="10B07216" w14:textId="77777777" w:rsidR="004054A2" w:rsidRDefault="004054A2" w:rsidP="00400CC2">
            <w:pPr>
              <w:jc w:val="center"/>
            </w:pPr>
            <w:r>
              <w:t>45.1</w:t>
            </w:r>
          </w:p>
        </w:tc>
      </w:tr>
      <w:tr w:rsidR="004054A2" w14:paraId="0A3F3386" w14:textId="77777777" w:rsidTr="003455BF">
        <w:trPr>
          <w:trHeight w:val="340"/>
        </w:trPr>
        <w:tc>
          <w:tcPr>
            <w:tcW w:w="4581" w:type="dxa"/>
          </w:tcPr>
          <w:p w14:paraId="3B793DE8" w14:textId="77777777" w:rsidR="004054A2" w:rsidRDefault="004054A2" w:rsidP="00400CC2">
            <w:r>
              <w:t>Neutron Background</w:t>
            </w:r>
          </w:p>
        </w:tc>
        <w:tc>
          <w:tcPr>
            <w:tcW w:w="794" w:type="dxa"/>
          </w:tcPr>
          <w:p w14:paraId="3548B9EF" w14:textId="77777777" w:rsidR="004054A2" w:rsidRDefault="004054A2" w:rsidP="00400CC2">
            <w:pPr>
              <w:jc w:val="center"/>
            </w:pPr>
            <w:r>
              <w:t>8.3</w:t>
            </w:r>
          </w:p>
        </w:tc>
        <w:tc>
          <w:tcPr>
            <w:tcW w:w="1094" w:type="dxa"/>
          </w:tcPr>
          <w:p w14:paraId="4211D8B2" w14:textId="77777777" w:rsidR="004054A2" w:rsidRDefault="004054A2" w:rsidP="00400CC2">
            <w:pPr>
              <w:jc w:val="center"/>
            </w:pPr>
            <w:r>
              <w:t>13.1</w:t>
            </w:r>
          </w:p>
        </w:tc>
        <w:tc>
          <w:tcPr>
            <w:tcW w:w="823" w:type="dxa"/>
          </w:tcPr>
          <w:p w14:paraId="41B2FA75" w14:textId="77777777" w:rsidR="004054A2" w:rsidRDefault="004054A2" w:rsidP="00400CC2">
            <w:pPr>
              <w:jc w:val="center"/>
            </w:pPr>
            <w:r>
              <w:t>1229</w:t>
            </w:r>
          </w:p>
        </w:tc>
      </w:tr>
      <w:tr w:rsidR="00400CC2" w14:paraId="13BB2A81" w14:textId="77777777" w:rsidTr="003455BF">
        <w:trPr>
          <w:trHeight w:val="340"/>
        </w:trPr>
        <w:tc>
          <w:tcPr>
            <w:tcW w:w="4581" w:type="dxa"/>
          </w:tcPr>
          <w:p w14:paraId="35A84710" w14:textId="77777777" w:rsidR="004054A2" w:rsidRDefault="004054A2" w:rsidP="00400CC2">
            <w:r>
              <w:t>Atmospheric Neutrinos</w:t>
            </w:r>
          </w:p>
        </w:tc>
        <w:tc>
          <w:tcPr>
            <w:tcW w:w="794" w:type="dxa"/>
          </w:tcPr>
          <w:p w14:paraId="13BB112C" w14:textId="77777777" w:rsidR="004054A2" w:rsidRDefault="004054A2" w:rsidP="00400CC2">
            <w:pPr>
              <w:jc w:val="center"/>
            </w:pPr>
            <w:r>
              <w:t>16.0</w:t>
            </w:r>
          </w:p>
        </w:tc>
        <w:tc>
          <w:tcPr>
            <w:tcW w:w="1094" w:type="dxa"/>
          </w:tcPr>
          <w:p w14:paraId="0A8E8F18" w14:textId="77777777" w:rsidR="004054A2" w:rsidRDefault="004054A2" w:rsidP="00400CC2">
            <w:pPr>
              <w:jc w:val="center"/>
            </w:pPr>
            <w:r>
              <w:t>20.8</w:t>
            </w:r>
          </w:p>
        </w:tc>
        <w:tc>
          <w:tcPr>
            <w:tcW w:w="823" w:type="dxa"/>
          </w:tcPr>
          <w:p w14:paraId="1A14317C" w14:textId="77777777" w:rsidR="004054A2" w:rsidRDefault="004054A2" w:rsidP="00400CC2">
            <w:pPr>
              <w:jc w:val="center"/>
            </w:pPr>
            <w:r>
              <w:t>41.6</w:t>
            </w:r>
          </w:p>
        </w:tc>
      </w:tr>
      <w:tr w:rsidR="00400CC2" w14:paraId="5C4A77DD" w14:textId="77777777" w:rsidTr="003455BF">
        <w:trPr>
          <w:trHeight w:val="340"/>
        </w:trPr>
        <w:tc>
          <w:tcPr>
            <w:tcW w:w="4581" w:type="dxa"/>
          </w:tcPr>
          <w:p w14:paraId="0E5A6325" w14:textId="7F9D44CA" w:rsidR="004054A2" w:rsidRDefault="007429D4" w:rsidP="00400CC2">
            <w:ins w:id="44" w:author="Saldanha, Richard N" w:date="2020-07-04T09:37:00Z">
              <w:r>
                <w:t>Electron Recoil</w:t>
              </w:r>
            </w:ins>
            <w:del w:id="45" w:author="Saldanha, Richard N" w:date="2020-07-04T09:37:00Z">
              <w:r w:rsidR="004054A2" w:rsidDel="007429D4">
                <w:delText>Gamma</w:delText>
              </w:r>
            </w:del>
            <w:r w:rsidR="004054A2">
              <w:t xml:space="preserve"> PSD Leakage</w:t>
            </w:r>
          </w:p>
        </w:tc>
        <w:tc>
          <w:tcPr>
            <w:tcW w:w="794" w:type="dxa"/>
          </w:tcPr>
          <w:p w14:paraId="3C9A3279" w14:textId="4C35E50A" w:rsidR="004054A2" w:rsidRDefault="004054A2" w:rsidP="00400CC2">
            <w:pPr>
              <w:jc w:val="center"/>
            </w:pPr>
            <w:r>
              <w:t>1</w:t>
            </w:r>
            <w:r w:rsidR="00B84827">
              <w:t>.0</w:t>
            </w:r>
          </w:p>
        </w:tc>
        <w:tc>
          <w:tcPr>
            <w:tcW w:w="1094" w:type="dxa"/>
          </w:tcPr>
          <w:p w14:paraId="028F0FFF" w14:textId="251245E7" w:rsidR="004054A2" w:rsidRDefault="00B84827" w:rsidP="00400CC2">
            <w:pPr>
              <w:jc w:val="center"/>
            </w:pPr>
            <w:r>
              <w:t>1.3</w:t>
            </w:r>
          </w:p>
        </w:tc>
        <w:tc>
          <w:tcPr>
            <w:tcW w:w="823" w:type="dxa"/>
          </w:tcPr>
          <w:p w14:paraId="45655A6A" w14:textId="6FA4D134" w:rsidR="004054A2" w:rsidRDefault="00B84827" w:rsidP="00400CC2">
            <w:pPr>
              <w:jc w:val="center"/>
            </w:pPr>
            <w:r>
              <w:t>2.6</w:t>
            </w:r>
          </w:p>
        </w:tc>
      </w:tr>
    </w:tbl>
    <w:p w14:paraId="086E97FC" w14:textId="0C8C47B3" w:rsidR="00230D1E" w:rsidRDefault="0034187A">
      <w:del w:id="46" w:author="Saldanha, Richard N" w:date="2020-07-04T10:12:00Z">
        <w:r w:rsidRPr="00332220" w:rsidDel="000C4746">
          <w:rPr>
            <w:noProof/>
          </w:rPr>
          <mc:AlternateContent>
            <mc:Choice Requires="wps">
              <w:drawing>
                <wp:anchor distT="0" distB="0" distL="114300" distR="114300" simplePos="0" relativeHeight="251664384" behindDoc="0" locked="0" layoutInCell="1" allowOverlap="1" wp14:anchorId="21D3E61D" wp14:editId="7CA7685A">
                  <wp:simplePos x="0" y="0"/>
                  <wp:positionH relativeFrom="column">
                    <wp:posOffset>4405746</wp:posOffset>
                  </wp:positionH>
                  <wp:positionV relativeFrom="paragraph">
                    <wp:posOffset>653069</wp:posOffset>
                  </wp:positionV>
                  <wp:extent cx="2313710" cy="1250950"/>
                  <wp:effectExtent l="0" t="0" r="0" b="0"/>
                  <wp:wrapNone/>
                  <wp:docPr id="7" name="TextBox 6">
                    <a:extLst xmlns:a="http://schemas.openxmlformats.org/drawingml/2006/main">
                      <a:ext uri="{FF2B5EF4-FFF2-40B4-BE49-F238E27FC236}">
                        <a16:creationId xmlns:a16="http://schemas.microsoft.com/office/drawing/2014/main" id="{BE1F7320-9148-C34E-92FF-BA26073C85B5}"/>
                      </a:ext>
                    </a:extLst>
                  </wp:docPr>
                  <wp:cNvGraphicFramePr/>
                  <a:graphic xmlns:a="http://schemas.openxmlformats.org/drawingml/2006/main">
                    <a:graphicData uri="http://schemas.microsoft.com/office/word/2010/wordprocessingShape">
                      <wps:wsp>
                        <wps:cNvSpPr txBox="1"/>
                        <wps:spPr>
                          <a:xfrm>
                            <a:off x="0" y="0"/>
                            <a:ext cx="2313710" cy="1250950"/>
                          </a:xfrm>
                          <a:prstGeom prst="rect">
                            <a:avLst/>
                          </a:prstGeom>
                          <a:noFill/>
                        </wps:spPr>
                        <wps:txbx>
                          <w:txbxContent>
                            <w:p w14:paraId="02450015" w14:textId="77777777" w:rsidR="00E82DE9" w:rsidRPr="004054A2" w:rsidRDefault="00E82DE9" w:rsidP="00E82DE9">
                              <w:pPr>
                                <w:rPr>
                                  <w:rFonts w:hAnsi="Calibri"/>
                                  <w:color w:val="000000" w:themeColor="text1"/>
                                  <w:kern w:val="24"/>
                                  <w:sz w:val="20"/>
                                  <w:szCs w:val="20"/>
                                </w:rPr>
                              </w:pPr>
                              <w:r w:rsidRPr="004054A2">
                                <w:rPr>
                                  <w:rFonts w:hAnsi="Calibri"/>
                                  <w:color w:val="000000" w:themeColor="text1"/>
                                  <w:kern w:val="24"/>
                                  <w:sz w:val="20"/>
                                  <w:szCs w:val="20"/>
                                </w:rPr>
                                <w:t>Optimal x [m] (</w:t>
                              </w:r>
                              <w:proofErr w:type="spellStart"/>
                              <w:r w:rsidRPr="004054A2">
                                <w:rPr>
                                  <w:rFonts w:hAnsi="Calibri"/>
                                  <w:color w:val="000000" w:themeColor="text1"/>
                                  <w:kern w:val="24"/>
                                  <w:sz w:val="20"/>
                                  <w:szCs w:val="20"/>
                                </w:rPr>
                                <w:t>FidV</w:t>
                              </w:r>
                              <w:proofErr w:type="spellEnd"/>
                              <w:r w:rsidRPr="004054A2">
                                <w:rPr>
                                  <w:rFonts w:hAnsi="Calibri"/>
                                  <w:color w:val="000000" w:themeColor="text1"/>
                                  <w:kern w:val="24"/>
                                  <w:sz w:val="20"/>
                                  <w:szCs w:val="20"/>
                                </w:rPr>
                                <w:t xml:space="preserve"> [</w:t>
                              </w:r>
                              <w:proofErr w:type="spellStart"/>
                              <w:r w:rsidRPr="004054A2">
                                <w:rPr>
                                  <w:rFonts w:hAnsi="Calibri"/>
                                  <w:color w:val="000000" w:themeColor="text1"/>
                                  <w:kern w:val="24"/>
                                  <w:sz w:val="20"/>
                                  <w:szCs w:val="20"/>
                                </w:rPr>
                                <w:t>kT</w:t>
                              </w:r>
                              <w:proofErr w:type="spellEnd"/>
                              <w:r w:rsidRPr="004054A2">
                                <w:rPr>
                                  <w:rFonts w:hAnsi="Calibri"/>
                                  <w:color w:val="000000" w:themeColor="text1"/>
                                  <w:kern w:val="24"/>
                                  <w:sz w:val="20"/>
                                  <w:szCs w:val="20"/>
                                </w:rPr>
                                <w:t xml:space="preserve">]) for z=40,52,56:  </w:t>
                              </w:r>
                            </w:p>
                            <w:p w14:paraId="2C20E29F" w14:textId="7B87D414" w:rsidR="00E82DE9" w:rsidRPr="004054A2" w:rsidRDefault="00E82DE9" w:rsidP="00E82DE9">
                              <w:pPr>
                                <w:rPr>
                                  <w:sz w:val="20"/>
                                  <w:szCs w:val="20"/>
                                </w:rPr>
                              </w:pPr>
                              <w:r w:rsidRPr="004054A2">
                                <w:rPr>
                                  <w:rFonts w:hAnsi="Calibri"/>
                                  <w:color w:val="000000" w:themeColor="text1"/>
                                  <w:kern w:val="24"/>
                                  <w:sz w:val="20"/>
                                  <w:szCs w:val="20"/>
                                </w:rPr>
                                <w:t>2.64 (1.56), 2.64 (2.029), 3.6 (4.064)</w:t>
                              </w:r>
                              <w:r w:rsidR="0030789D" w:rsidRPr="004054A2">
                                <w:rPr>
                                  <w:noProof/>
                                  <w:sz w:val="20"/>
                                  <w:szCs w:val="20"/>
                                </w:rPr>
                                <w:t xml:space="preserve"> </w:t>
                              </w:r>
                            </w:p>
                            <w:p w14:paraId="04A2C210" w14:textId="77777777" w:rsidR="00E82DE9" w:rsidRPr="004054A2" w:rsidRDefault="00E82DE9" w:rsidP="00E82DE9">
                              <w:pPr>
                                <w:rPr>
                                  <w:sz w:val="20"/>
                                  <w:szCs w:val="20"/>
                                </w:rPr>
                              </w:pPr>
                              <w:r w:rsidRPr="004054A2">
                                <w:rPr>
                                  <w:rFonts w:hAnsi="Calibri"/>
                                  <w:color w:val="000000" w:themeColor="text1"/>
                                  <w:kern w:val="24"/>
                                  <w:sz w:val="20"/>
                                  <w:szCs w:val="20"/>
                                </w:rPr>
                                <w:t xml:space="preserve">Signal/neutrons/Atm: 17.30/8.33/15.96, </w:t>
                              </w:r>
                            </w:p>
                            <w:p w14:paraId="72FB9130" w14:textId="77777777" w:rsidR="00E82DE9" w:rsidRPr="004054A2" w:rsidRDefault="00E82DE9" w:rsidP="00E82DE9">
                              <w:pPr>
                                <w:rPr>
                                  <w:sz w:val="20"/>
                                  <w:szCs w:val="20"/>
                                </w:rPr>
                              </w:pPr>
                              <w:r w:rsidRPr="004054A2">
                                <w:rPr>
                                  <w:rFonts w:hAnsi="Calibri"/>
                                  <w:color w:val="000000" w:themeColor="text1"/>
                                  <w:kern w:val="24"/>
                                  <w:sz w:val="20"/>
                                  <w:szCs w:val="20"/>
                                </w:rPr>
                                <w:tab/>
                                <w:t xml:space="preserve">22.49/13.10/20.75, </w:t>
                              </w:r>
                            </w:p>
                            <w:p w14:paraId="37FDD32D" w14:textId="77777777" w:rsidR="00E82DE9" w:rsidRPr="004054A2" w:rsidRDefault="00E82DE9" w:rsidP="00E82DE9">
                              <w:pPr>
                                <w:rPr>
                                  <w:sz w:val="20"/>
                                  <w:szCs w:val="20"/>
                                </w:rPr>
                              </w:pPr>
                              <w:r w:rsidRPr="004054A2">
                                <w:rPr>
                                  <w:rFonts w:hAnsi="Calibri"/>
                                  <w:color w:val="000000" w:themeColor="text1"/>
                                  <w:kern w:val="24"/>
                                  <w:sz w:val="20"/>
                                  <w:szCs w:val="20"/>
                                </w:rPr>
                                <w:tab/>
                                <w:t>45.05/1229.22/41.55,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1D3E61D" id="_x0000_t202" coordsize="21600,21600" o:spt="202" path="m,l,21600r21600,l21600,xe">
                  <v:stroke joinstyle="miter"/>
                  <v:path gradientshapeok="t" o:connecttype="rect"/>
                </v:shapetype>
                <v:shape id="TextBox 6" o:spid="_x0000_s1027" type="#_x0000_t202" style="position:absolute;margin-left:346.9pt;margin-top:51.4pt;width:182.2pt;height: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" filled="f" stroked="f">
                  <v:textbox>
                    <w:txbxContent>
                      <w:p w14:paraId="02450015" w14:textId="77777777" w:rsidR="00E82DE9" w:rsidRPr="004054A2" w:rsidRDefault="00E82DE9" w:rsidP="00E82DE9">
                        <w:pPr>
                          <w:rPr>
                            <w:rFonts w:hAnsi="Calibri"/>
                            <w:color w:val="000000" w:themeColor="text1"/>
                            <w:kern w:val="24"/>
                            <w:sz w:val="20"/>
                            <w:szCs w:val="20"/>
                          </w:rPr>
                        </w:pPr>
                        <w:r w:rsidRPr="004054A2">
                          <w:rPr>
                            <w:rFonts w:hAnsi="Calibri"/>
                            <w:color w:val="000000" w:themeColor="text1"/>
                            <w:kern w:val="24"/>
                            <w:sz w:val="20"/>
                            <w:szCs w:val="20"/>
                          </w:rPr>
                          <w:t>Optimal x [m] (</w:t>
                        </w:r>
                        <w:proofErr w:type="spellStart"/>
                        <w:r w:rsidRPr="004054A2">
                          <w:rPr>
                            <w:rFonts w:hAnsi="Calibri"/>
                            <w:color w:val="000000" w:themeColor="text1"/>
                            <w:kern w:val="24"/>
                            <w:sz w:val="20"/>
                            <w:szCs w:val="20"/>
                          </w:rPr>
                          <w:t>FidV</w:t>
                        </w:r>
                        <w:proofErr w:type="spellEnd"/>
                        <w:r w:rsidRPr="004054A2">
                          <w:rPr>
                            <w:rFonts w:hAnsi="Calibri"/>
                            <w:color w:val="000000" w:themeColor="text1"/>
                            <w:kern w:val="24"/>
                            <w:sz w:val="20"/>
                            <w:szCs w:val="20"/>
                          </w:rPr>
                          <w:t xml:space="preserve"> [</w:t>
                        </w:r>
                        <w:proofErr w:type="spellStart"/>
                        <w:r w:rsidRPr="004054A2">
                          <w:rPr>
                            <w:rFonts w:hAnsi="Calibri"/>
                            <w:color w:val="000000" w:themeColor="text1"/>
                            <w:kern w:val="24"/>
                            <w:sz w:val="20"/>
                            <w:szCs w:val="20"/>
                          </w:rPr>
                          <w:t>kT</w:t>
                        </w:r>
                        <w:proofErr w:type="spellEnd"/>
                        <w:r w:rsidRPr="004054A2">
                          <w:rPr>
                            <w:rFonts w:hAnsi="Calibri"/>
                            <w:color w:val="000000" w:themeColor="text1"/>
                            <w:kern w:val="24"/>
                            <w:sz w:val="20"/>
                            <w:szCs w:val="20"/>
                          </w:rPr>
                          <w:t xml:space="preserve">]) for z=40,52,56:  </w:t>
                        </w:r>
                      </w:p>
                      <w:p w14:paraId="2C20E29F" w14:textId="7B87D414" w:rsidR="00E82DE9" w:rsidRPr="004054A2" w:rsidRDefault="00E82DE9" w:rsidP="00E82DE9">
                        <w:pPr>
                          <w:rPr>
                            <w:sz w:val="20"/>
                            <w:szCs w:val="20"/>
                          </w:rPr>
                        </w:pPr>
                        <w:r w:rsidRPr="004054A2">
                          <w:rPr>
                            <w:rFonts w:hAnsi="Calibri"/>
                            <w:color w:val="000000" w:themeColor="text1"/>
                            <w:kern w:val="24"/>
                            <w:sz w:val="20"/>
                            <w:szCs w:val="20"/>
                          </w:rPr>
                          <w:t>2.64 (1.56), 2.64 (2.029), 3.6 (4.064)</w:t>
                        </w:r>
                        <w:r w:rsidR="0030789D" w:rsidRPr="004054A2">
                          <w:rPr>
                            <w:noProof/>
                            <w:sz w:val="20"/>
                            <w:szCs w:val="20"/>
                          </w:rPr>
                          <w:t xml:space="preserve"> </w:t>
                        </w:r>
                      </w:p>
                      <w:p w14:paraId="04A2C210" w14:textId="77777777" w:rsidR="00E82DE9" w:rsidRPr="004054A2" w:rsidRDefault="00E82DE9" w:rsidP="00E82DE9">
                        <w:pPr>
                          <w:rPr>
                            <w:sz w:val="20"/>
                            <w:szCs w:val="20"/>
                          </w:rPr>
                        </w:pPr>
                        <w:r w:rsidRPr="004054A2">
                          <w:rPr>
                            <w:rFonts w:hAnsi="Calibri"/>
                            <w:color w:val="000000" w:themeColor="text1"/>
                            <w:kern w:val="24"/>
                            <w:sz w:val="20"/>
                            <w:szCs w:val="20"/>
                          </w:rPr>
                          <w:t xml:space="preserve">Signal/neutrons/Atm: 17.30/8.33/15.96, </w:t>
                        </w:r>
                      </w:p>
                      <w:p w14:paraId="72FB9130" w14:textId="77777777" w:rsidR="00E82DE9" w:rsidRPr="004054A2" w:rsidRDefault="00E82DE9" w:rsidP="00E82DE9">
                        <w:pPr>
                          <w:rPr>
                            <w:sz w:val="20"/>
                            <w:szCs w:val="20"/>
                          </w:rPr>
                        </w:pPr>
                        <w:r w:rsidRPr="004054A2">
                          <w:rPr>
                            <w:rFonts w:hAnsi="Calibri"/>
                            <w:color w:val="000000" w:themeColor="text1"/>
                            <w:kern w:val="24"/>
                            <w:sz w:val="20"/>
                            <w:szCs w:val="20"/>
                          </w:rPr>
                          <w:tab/>
                          <w:t xml:space="preserve">22.49/13.10/20.75, </w:t>
                        </w:r>
                      </w:p>
                      <w:p w14:paraId="37FDD32D" w14:textId="77777777" w:rsidR="00E82DE9" w:rsidRPr="004054A2" w:rsidRDefault="00E82DE9" w:rsidP="00E82DE9">
                        <w:pPr>
                          <w:rPr>
                            <w:sz w:val="20"/>
                            <w:szCs w:val="20"/>
                          </w:rPr>
                        </w:pPr>
                        <w:r w:rsidRPr="004054A2">
                          <w:rPr>
                            <w:rFonts w:hAnsi="Calibri"/>
                            <w:color w:val="000000" w:themeColor="text1"/>
                            <w:kern w:val="24"/>
                            <w:sz w:val="20"/>
                            <w:szCs w:val="20"/>
                          </w:rPr>
                          <w:tab/>
                          <w:t>45.05/1229.22/41.55, </w:t>
                        </w:r>
                      </w:p>
                    </w:txbxContent>
                  </v:textbox>
                </v:shape>
              </w:pict>
            </mc:Fallback>
          </mc:AlternateContent>
        </w:r>
      </w:del>
    </w:p>
    <w:p w14:paraId="38BDEEAD" w14:textId="5C64D838" w:rsidR="005C0C17" w:rsidRDefault="005C0C17" w:rsidP="00332220"/>
    <w:p w14:paraId="1B242190" w14:textId="246D825D" w:rsidR="00E82DE9" w:rsidRDefault="00E82DE9" w:rsidP="00332220"/>
    <w:p w14:paraId="4E6085A6" w14:textId="56A6D334" w:rsidR="00E82DE9" w:rsidRDefault="00E82DE9" w:rsidP="00332220"/>
    <w:p w14:paraId="59014CC7" w14:textId="5C20DC2A" w:rsidR="006800DF" w:rsidRPr="00332220" w:rsidRDefault="006800DF" w:rsidP="00332220"/>
    <w:p w14:paraId="75895FA9" w14:textId="0C67F49D" w:rsidR="00D75928" w:rsidRDefault="0034187A" w:rsidP="00D75928">
      <w:r>
        <w:rPr>
          <w:noProof/>
        </w:rPr>
        <w:lastRenderedPageBreak/>
        <mc:AlternateContent>
          <mc:Choice Requires="wps">
            <w:drawing>
              <wp:anchor distT="0" distB="0" distL="114300" distR="114300" simplePos="0" relativeHeight="251665408" behindDoc="0" locked="0" layoutInCell="1" allowOverlap="1" wp14:anchorId="68E5C08A" wp14:editId="61B71462">
                <wp:simplePos x="0" y="0"/>
                <wp:positionH relativeFrom="column">
                  <wp:posOffset>442941</wp:posOffset>
                </wp:positionH>
                <wp:positionV relativeFrom="paragraph">
                  <wp:posOffset>4096731</wp:posOffset>
                </wp:positionV>
                <wp:extent cx="4404995" cy="1620982"/>
                <wp:effectExtent l="0" t="0" r="14605" b="17780"/>
                <wp:wrapNone/>
                <wp:docPr id="8" name="Text Box 8"/>
                <wp:cNvGraphicFramePr/>
                <a:graphic xmlns:a="http://schemas.openxmlformats.org/drawingml/2006/main">
                  <a:graphicData uri="http://schemas.microsoft.com/office/word/2010/wordprocessingShape">
                    <wps:wsp>
                      <wps:cNvSpPr txBox="1"/>
                      <wps:spPr>
                        <a:xfrm>
                          <a:off x="0" y="0"/>
                          <a:ext cx="4404995" cy="1620982"/>
                        </a:xfrm>
                        <a:prstGeom prst="rect">
                          <a:avLst/>
                        </a:prstGeom>
                        <a:solidFill>
                          <a:schemeClr val="lt1"/>
                        </a:solidFill>
                        <a:ln w="6350">
                          <a:solidFill>
                            <a:prstClr val="black"/>
                          </a:solidFill>
                        </a:ln>
                      </wps:spPr>
                      <wps:txbx>
                        <w:txbxContent>
                          <w:p w14:paraId="57CC9C00" w14:textId="6D5E5496" w:rsidR="00D75928" w:rsidRDefault="00400CC2">
                            <w:r>
                              <w:t xml:space="preserve">Figure 2: </w:t>
                            </w:r>
                            <w:r w:rsidR="00D75928">
                              <w:t xml:space="preserve">This </w:t>
                            </w:r>
                            <w:r>
                              <w:t>s</w:t>
                            </w:r>
                            <w:r w:rsidR="00D75928">
                              <w:t>ensitivity plot</w:t>
                            </w:r>
                            <w:r w:rsidR="00EF7C0A">
                              <w:t xml:space="preserve"> (for referee only, not paper)</w:t>
                            </w:r>
                            <w:r w:rsidR="00D75928">
                              <w:t xml:space="preserve"> includes green and blue line</w:t>
                            </w:r>
                            <w:r w:rsidR="00DB381F">
                              <w:t>s</w:t>
                            </w:r>
                            <w:r w:rsidR="00D75928">
                              <w:t xml:space="preserve"> superposed</w:t>
                            </w:r>
                            <w:r w:rsidR="00DB381F">
                              <w:t>,</w:t>
                            </w:r>
                            <w:r w:rsidR="00D75928">
                              <w:t xml:space="preserve"> labeled </w:t>
                            </w:r>
                            <w:r w:rsidR="00EF7C0A">
                              <w:t>“</w:t>
                            </w:r>
                            <w:r w:rsidR="00D75928">
                              <w:t>100 keV thresh opt1</w:t>
                            </w:r>
                            <w:r w:rsidR="00EF7C0A">
                              <w:t>”</w:t>
                            </w:r>
                            <w:r w:rsidR="00D75928">
                              <w:t xml:space="preserve"> and </w:t>
                            </w:r>
                            <w:r w:rsidR="00EF7C0A">
                              <w:t>“</w:t>
                            </w:r>
                            <w:r w:rsidR="00D75928">
                              <w:t>100keV thresh opt2</w:t>
                            </w:r>
                            <w:r>
                              <w:t>”</w:t>
                            </w:r>
                            <w:r w:rsidR="00D75928">
                              <w:t xml:space="preserve">. </w:t>
                            </w:r>
                            <w:r w:rsidR="00DB381F">
                              <w:t>“o</w:t>
                            </w:r>
                            <w:r w:rsidR="00D75928">
                              <w:t>pt1</w:t>
                            </w:r>
                            <w:r w:rsidR="00DB381F">
                              <w:t>”</w:t>
                            </w:r>
                            <w:r w:rsidR="00D75928">
                              <w:t xml:space="preserve"> is the 1.56 </w:t>
                            </w:r>
                            <w:proofErr w:type="spellStart"/>
                            <w:r w:rsidR="00DB381F">
                              <w:t>kT</w:t>
                            </w:r>
                            <w:proofErr w:type="spellEnd"/>
                            <w:r w:rsidR="00DB381F">
                              <w:t xml:space="preserve"> volume and “opt2” is the 2.03 </w:t>
                            </w:r>
                            <w:proofErr w:type="spellStart"/>
                            <w:r w:rsidR="00DB381F">
                              <w:t>kT</w:t>
                            </w:r>
                            <w:proofErr w:type="spellEnd"/>
                            <w:r w:rsidR="00DB381F">
                              <w:t xml:space="preserve"> volume that correspond to the orange and blue curves in the previous optimization plot of this report.</w:t>
                            </w:r>
                          </w:p>
                          <w:p w14:paraId="63A6362E" w14:textId="7A796996" w:rsidR="00400CC2" w:rsidRDefault="00400CC2"/>
                          <w:p w14:paraId="5A81498E" w14:textId="77777777" w:rsidR="00400CC2" w:rsidRDefault="00400CC2" w:rsidP="00400CC2">
                            <w:r>
                              <w:t xml:space="preserve">As can be seen, they sit almost on top of the black “100 keV thresh” line in the original plot in our paper for the 1 </w:t>
                            </w:r>
                            <w:proofErr w:type="spellStart"/>
                            <w:r>
                              <w:t>kTon</w:t>
                            </w:r>
                            <w:proofErr w:type="spellEnd"/>
                            <w:r>
                              <w:t xml:space="preserve"> fiducial volume.</w:t>
                            </w:r>
                          </w:p>
                          <w:p w14:paraId="1ED48865" w14:textId="77777777" w:rsidR="00400CC2" w:rsidRDefault="00400C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5C08A" id="Text Box 8" o:spid="_x0000_s1028" type="#_x0000_t202" style="position:absolute;margin-left:34.9pt;margin-top:322.6pt;width:346.85pt;height:12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" fillcolor="white [3201]" strokeweight=".5pt">
                <v:textbox>
                  <w:txbxContent>
                    <w:p w14:paraId="57CC9C00" w14:textId="6D5E5496" w:rsidR="00D75928" w:rsidRDefault="00400CC2">
                      <w:r>
                        <w:t xml:space="preserve">Figure 2: </w:t>
                      </w:r>
                      <w:r w:rsidR="00D75928">
                        <w:t xml:space="preserve">This </w:t>
                      </w:r>
                      <w:r>
                        <w:t>s</w:t>
                      </w:r>
                      <w:r w:rsidR="00D75928">
                        <w:t>ensitivity plot</w:t>
                      </w:r>
                      <w:r w:rsidR="00EF7C0A">
                        <w:t xml:space="preserve"> (for referee only, not paper)</w:t>
                      </w:r>
                      <w:r w:rsidR="00D75928">
                        <w:t xml:space="preserve"> includes green and blue line</w:t>
                      </w:r>
                      <w:r w:rsidR="00DB381F">
                        <w:t>s</w:t>
                      </w:r>
                      <w:r w:rsidR="00D75928">
                        <w:t xml:space="preserve"> superposed</w:t>
                      </w:r>
                      <w:r w:rsidR="00DB381F">
                        <w:t>,</w:t>
                      </w:r>
                      <w:r w:rsidR="00D75928">
                        <w:t xml:space="preserve"> labeled </w:t>
                      </w:r>
                      <w:r w:rsidR="00EF7C0A">
                        <w:t>“</w:t>
                      </w:r>
                      <w:r w:rsidR="00D75928">
                        <w:t>100 keV thresh opt1</w:t>
                      </w:r>
                      <w:r w:rsidR="00EF7C0A">
                        <w:t>”</w:t>
                      </w:r>
                      <w:r w:rsidR="00D75928">
                        <w:t xml:space="preserve"> and </w:t>
                      </w:r>
                      <w:r w:rsidR="00EF7C0A">
                        <w:t>“</w:t>
                      </w:r>
                      <w:r w:rsidR="00D75928">
                        <w:t>100keV thresh opt2</w:t>
                      </w:r>
                      <w:r>
                        <w:t>”</w:t>
                      </w:r>
                      <w:r w:rsidR="00D75928">
                        <w:t xml:space="preserve">. </w:t>
                      </w:r>
                      <w:r w:rsidR="00DB381F">
                        <w:t>“o</w:t>
                      </w:r>
                      <w:r w:rsidR="00D75928">
                        <w:t>pt1</w:t>
                      </w:r>
                      <w:r w:rsidR="00DB381F">
                        <w:t>”</w:t>
                      </w:r>
                      <w:r w:rsidR="00D75928">
                        <w:t xml:space="preserve"> is the 1.56 </w:t>
                      </w:r>
                      <w:proofErr w:type="spellStart"/>
                      <w:r w:rsidR="00DB381F">
                        <w:t>kT</w:t>
                      </w:r>
                      <w:proofErr w:type="spellEnd"/>
                      <w:r w:rsidR="00DB381F">
                        <w:t xml:space="preserve"> volume and “opt2” is the 2.03 </w:t>
                      </w:r>
                      <w:proofErr w:type="spellStart"/>
                      <w:r w:rsidR="00DB381F">
                        <w:t>kT</w:t>
                      </w:r>
                      <w:proofErr w:type="spellEnd"/>
                      <w:r w:rsidR="00DB381F">
                        <w:t xml:space="preserve"> volume that correspond to the orange and blue curves in the previous optimization plot of this report.</w:t>
                      </w:r>
                    </w:p>
                    <w:p w14:paraId="63A6362E" w14:textId="7A796996" w:rsidR="00400CC2" w:rsidRDefault="00400CC2"/>
                    <w:p w14:paraId="5A81498E" w14:textId="77777777" w:rsidR="00400CC2" w:rsidRDefault="00400CC2" w:rsidP="00400CC2">
                      <w:r>
                        <w:t xml:space="preserve">As can be seen, they sit almost on top of the black “100 keV thresh” line in the original plot in our paper for the 1 </w:t>
                      </w:r>
                      <w:proofErr w:type="spellStart"/>
                      <w:r>
                        <w:t>kTon</w:t>
                      </w:r>
                      <w:proofErr w:type="spellEnd"/>
                      <w:r>
                        <w:t xml:space="preserve"> fiducial volume.</w:t>
                      </w:r>
                    </w:p>
                    <w:p w14:paraId="1ED48865" w14:textId="77777777" w:rsidR="00400CC2" w:rsidRDefault="00400CC2"/>
                  </w:txbxContent>
                </v:textbox>
              </v:shape>
            </w:pict>
          </mc:Fallback>
        </mc:AlternateContent>
      </w:r>
      <w:r>
        <w:rPr>
          <w:noProof/>
        </w:rPr>
        <w:drawing>
          <wp:inline distT="0" distB="0" distL="0" distR="0" wp14:anchorId="4010BE24" wp14:editId="5D5B4E95">
            <wp:extent cx="3846451" cy="5650098"/>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s90_100-10-bkd_50pcteff_opt1opt2.pdf"/>
                    <pic:cNvPicPr/>
                  </pic:nvPicPr>
                  <pic:blipFill>
                    <a:blip r:embed="rId9">
                      <a:extLst>
                        <a:ext uri="{28A0092B-C50C-407E-A947-70E740481C1C}">
                          <a14:useLocalDpi xmlns:a14="http://schemas.microsoft.com/office/drawing/2010/main" val="0"/>
                        </a:ext>
                      </a:extLst>
                    </a:blip>
                    <a:stretch>
                      <a:fillRect/>
                    </a:stretch>
                  </pic:blipFill>
                  <pic:spPr>
                    <a:xfrm rot="5400000">
                      <a:off x="0" y="0"/>
                      <a:ext cx="3878128" cy="5696628"/>
                    </a:xfrm>
                    <a:prstGeom prst="rect">
                      <a:avLst/>
                    </a:prstGeom>
                  </pic:spPr>
                </pic:pic>
              </a:graphicData>
            </a:graphic>
          </wp:inline>
        </w:drawing>
      </w:r>
      <w:r w:rsidR="00D75928">
        <w:br w:type="page"/>
      </w:r>
    </w:p>
    <w:p w14:paraId="6EB5CE7A" w14:textId="56806D07" w:rsidR="00DA0189" w:rsidRDefault="00332220" w:rsidP="00DA0189">
      <w:pPr>
        <w:numPr>
          <w:ilvl w:val="0"/>
          <w:numId w:val="5"/>
        </w:numPr>
      </w:pPr>
      <w:r w:rsidRPr="00332220">
        <w:lastRenderedPageBreak/>
        <w:t>The photon counting study seems sound to first order, given the assumptions stated. Attenuation in argon is explicitly neglected on page 9, however for a detector of this size the effect may actually be significant: for example [Neumeier, A. et al. EPJC 72, 2190 (2012)] measured an effective attenuation length on the order of 1.6 m. It would be worth quantifying the impact of this effect on the ability to reach the required PE yield at the photodetectors.</w:t>
      </w:r>
    </w:p>
    <w:p w14:paraId="17E3847B" w14:textId="77777777" w:rsidR="002F2A18" w:rsidRDefault="002F2A18" w:rsidP="00DA0189">
      <w:pPr>
        <w:numPr>
          <w:ilvl w:val="0"/>
          <w:numId w:val="5"/>
        </w:numPr>
      </w:pPr>
    </w:p>
    <w:p w14:paraId="2C95D343" w14:textId="74ADC0EF" w:rsidR="00DA0189" w:rsidRPr="008A2BFF" w:rsidRDefault="005430E5" w:rsidP="00DA0189">
      <w:pPr>
        <w:tabs>
          <w:tab w:val="num" w:pos="720"/>
        </w:tabs>
        <w:rPr>
          <w:color w:val="4472C4" w:themeColor="accent1"/>
        </w:rPr>
      </w:pPr>
      <w:r>
        <w:rPr>
          <w:color w:val="4472C4" w:themeColor="accent1"/>
        </w:rPr>
        <w:t>The attenuation of the scintillation light</w:t>
      </w:r>
      <w:r w:rsidR="0097151E">
        <w:rPr>
          <w:color w:val="4472C4" w:themeColor="accent1"/>
        </w:rPr>
        <w:t xml:space="preserve"> in liquid argon</w:t>
      </w:r>
      <w:r>
        <w:rPr>
          <w:color w:val="4472C4" w:themeColor="accent1"/>
        </w:rPr>
        <w:t xml:space="preserve"> has been found to be highly dependent on the level of impurities</w:t>
      </w:r>
      <w:r w:rsidR="0097151E">
        <w:rPr>
          <w:color w:val="4472C4" w:themeColor="accent1"/>
        </w:rPr>
        <w:t xml:space="preserve">. The Neumeier reference mentioned above </w:t>
      </w:r>
      <w:r w:rsidR="00811706">
        <w:rPr>
          <w:color w:val="4472C4" w:themeColor="accent1"/>
        </w:rPr>
        <w:t xml:space="preserve">has limited consideration of </w:t>
      </w:r>
      <w:r w:rsidR="00F66DF7">
        <w:rPr>
          <w:color w:val="4472C4" w:themeColor="accent1"/>
        </w:rPr>
        <w:t xml:space="preserve">the effects of oxygen and nitrogen on the </w:t>
      </w:r>
      <w:r w:rsidR="00AD4964">
        <w:rPr>
          <w:color w:val="4472C4" w:themeColor="accent1"/>
        </w:rPr>
        <w:t xml:space="preserve">attenuation. We use as the basis of our estimates </w:t>
      </w:r>
      <w:del w:id="47" w:author="Saldanha, Richard N" w:date="2020-07-04T08:35:00Z">
        <w:r w:rsidR="00AD4964" w:rsidDel="000E7AD8">
          <w:rPr>
            <w:color w:val="4472C4" w:themeColor="accent1"/>
          </w:rPr>
          <w:delText>the Jones paper</w:delText>
        </w:r>
      </w:del>
      <w:ins w:id="48" w:author="Saldanha, Richard N" w:date="2020-07-04T08:35:00Z">
        <w:r w:rsidR="000E7AD8">
          <w:rPr>
            <w:color w:val="4472C4" w:themeColor="accent1"/>
          </w:rPr>
          <w:t>a paper by Jones et al.</w:t>
        </w:r>
      </w:ins>
      <w:r w:rsidR="00AD4964">
        <w:rPr>
          <w:color w:val="4472C4" w:themeColor="accent1"/>
        </w:rPr>
        <w:t xml:space="preserve"> (full reference below) which </w:t>
      </w:r>
      <w:r w:rsidR="00F0284F">
        <w:rPr>
          <w:color w:val="4472C4" w:themeColor="accent1"/>
        </w:rPr>
        <w:t xml:space="preserve">measures extremely long attenuation lengths that justify our </w:t>
      </w:r>
      <w:del w:id="49" w:author="Saldanha, Richard N" w:date="2020-07-04T08:36:00Z">
        <w:r w:rsidR="00703A43" w:rsidDel="000E7AD8">
          <w:rPr>
            <w:color w:val="4472C4" w:themeColor="accent1"/>
          </w:rPr>
          <w:delText xml:space="preserve">neglecting </w:delText>
        </w:r>
      </w:del>
      <w:r w:rsidR="00703A43">
        <w:rPr>
          <w:color w:val="4472C4" w:themeColor="accent1"/>
        </w:rPr>
        <w:t>assumption</w:t>
      </w:r>
      <w:ins w:id="50" w:author="Saldanha, Richard N" w:date="2020-07-04T08:36:00Z">
        <w:r w:rsidR="000E7AD8">
          <w:rPr>
            <w:color w:val="4472C4" w:themeColor="accent1"/>
          </w:rPr>
          <w:t xml:space="preserve"> to neglecting attenuation</w:t>
        </w:r>
      </w:ins>
      <w:r w:rsidR="00703A43">
        <w:rPr>
          <w:color w:val="4472C4" w:themeColor="accent1"/>
        </w:rPr>
        <w:t>.</w:t>
      </w:r>
      <w:r w:rsidR="00AA0109">
        <w:rPr>
          <w:color w:val="4472C4" w:themeColor="accent1"/>
        </w:rPr>
        <w:t xml:space="preserve"> With the 1790m attenuation</w:t>
      </w:r>
      <w:r w:rsidR="00021AA3">
        <w:rPr>
          <w:color w:val="4472C4" w:themeColor="accent1"/>
        </w:rPr>
        <w:t xml:space="preserve"> length measured by Jones</w:t>
      </w:r>
      <w:r w:rsidR="00B8017F">
        <w:rPr>
          <w:color w:val="4472C4" w:themeColor="accent1"/>
        </w:rPr>
        <w:t xml:space="preserve"> et al</w:t>
      </w:r>
      <w:ins w:id="51" w:author="Saldanha, Richard N" w:date="2020-07-04T08:36:00Z">
        <w:r w:rsidR="000E7AD8">
          <w:rPr>
            <w:color w:val="4472C4" w:themeColor="accent1"/>
          </w:rPr>
          <w:t>.</w:t>
        </w:r>
      </w:ins>
      <w:r w:rsidR="00021AA3">
        <w:rPr>
          <w:color w:val="4472C4" w:themeColor="accent1"/>
        </w:rPr>
        <w:t xml:space="preserve"> for 37 ppb nitrogen</w:t>
      </w:r>
      <w:r w:rsidR="003076F2">
        <w:rPr>
          <w:color w:val="4472C4" w:themeColor="accent1"/>
        </w:rPr>
        <w:t>,</w:t>
      </w:r>
      <w:r w:rsidR="00021AA3">
        <w:rPr>
          <w:color w:val="4472C4" w:themeColor="accent1"/>
        </w:rPr>
        <w:t xml:space="preserve"> the </w:t>
      </w:r>
      <w:r w:rsidR="0040203D">
        <w:rPr>
          <w:color w:val="4472C4" w:themeColor="accent1"/>
        </w:rPr>
        <w:t>number of photons is reduced by</w:t>
      </w:r>
      <w:r w:rsidR="00F0284F">
        <w:rPr>
          <w:color w:val="4472C4" w:themeColor="accent1"/>
        </w:rPr>
        <w:t xml:space="preserve"> </w:t>
      </w:r>
      <w:r w:rsidR="00D0454D">
        <w:rPr>
          <w:color w:val="4472C4" w:themeColor="accent1"/>
        </w:rPr>
        <w:t xml:space="preserve">0.5% in </w:t>
      </w:r>
      <w:r w:rsidR="00B8017F">
        <w:rPr>
          <w:color w:val="4472C4" w:themeColor="accent1"/>
        </w:rPr>
        <w:t>ou</w:t>
      </w:r>
      <w:ins w:id="52" w:author="Saldanha, Richard N" w:date="2020-07-04T08:36:00Z">
        <w:r w:rsidR="000E7AD8">
          <w:rPr>
            <w:color w:val="4472C4" w:themeColor="accent1"/>
          </w:rPr>
          <w:t>r</w:t>
        </w:r>
      </w:ins>
      <w:del w:id="53" w:author="Saldanha, Richard N" w:date="2020-07-04T08:36:00Z">
        <w:r w:rsidR="00B8017F" w:rsidDel="000E7AD8">
          <w:rPr>
            <w:color w:val="4472C4" w:themeColor="accent1"/>
          </w:rPr>
          <w:delText>t</w:delText>
        </w:r>
      </w:del>
      <w:r w:rsidR="003076F2">
        <w:rPr>
          <w:color w:val="4472C4" w:themeColor="accent1"/>
        </w:rPr>
        <w:t xml:space="preserve"> simulation</w:t>
      </w:r>
      <w:r w:rsidR="00D0454D">
        <w:rPr>
          <w:color w:val="4472C4" w:themeColor="accent1"/>
        </w:rPr>
        <w:t xml:space="preserve">. </w:t>
      </w:r>
      <w:r w:rsidR="00DA0189" w:rsidRPr="008A2BFF">
        <w:rPr>
          <w:color w:val="4472C4" w:themeColor="accent1"/>
        </w:rPr>
        <w:t>Added clarif</w:t>
      </w:r>
      <w:r w:rsidR="003076F2">
        <w:rPr>
          <w:color w:val="4472C4" w:themeColor="accent1"/>
        </w:rPr>
        <w:t>ying text</w:t>
      </w:r>
      <w:r w:rsidR="00DA0189" w:rsidRPr="008A2BFF">
        <w:rPr>
          <w:color w:val="4472C4" w:themeColor="accent1"/>
        </w:rPr>
        <w:t xml:space="preserve"> </w:t>
      </w:r>
      <w:r w:rsidR="00703A43">
        <w:rPr>
          <w:color w:val="4472C4" w:themeColor="accent1"/>
        </w:rPr>
        <w:t xml:space="preserve">and reference </w:t>
      </w:r>
      <w:r w:rsidR="00DA0189" w:rsidRPr="008A2BFF">
        <w:rPr>
          <w:color w:val="4472C4" w:themeColor="accent1"/>
        </w:rPr>
        <w:t>to page 9</w:t>
      </w:r>
      <w:r w:rsidR="006807CE">
        <w:rPr>
          <w:color w:val="4472C4" w:themeColor="accent1"/>
        </w:rPr>
        <w:t>/10</w:t>
      </w:r>
      <w:r w:rsidR="00DA0189" w:rsidRPr="008A2BFF">
        <w:rPr>
          <w:color w:val="4472C4" w:themeColor="accent1"/>
        </w:rPr>
        <w:t>:</w:t>
      </w:r>
    </w:p>
    <w:p w14:paraId="0AD67A53" w14:textId="77777777" w:rsidR="00DA0189" w:rsidRPr="008A2BFF" w:rsidRDefault="00DA0189" w:rsidP="00DA0189">
      <w:pPr>
        <w:tabs>
          <w:tab w:val="num" w:pos="720"/>
        </w:tabs>
        <w:rPr>
          <w:color w:val="4472C4" w:themeColor="accent1"/>
        </w:rPr>
      </w:pPr>
    </w:p>
    <w:p w14:paraId="611F727B" w14:textId="6E595B7A" w:rsidR="00DA0189" w:rsidRPr="008A2BFF" w:rsidRDefault="00DA0189" w:rsidP="00DA0189">
      <w:pPr>
        <w:tabs>
          <w:tab w:val="num" w:pos="720"/>
        </w:tabs>
        <w:rPr>
          <w:color w:val="4472C4" w:themeColor="accent1"/>
        </w:rPr>
      </w:pPr>
      <w:r w:rsidRPr="008A2BFF">
        <w:rPr>
          <w:color w:val="4472C4" w:themeColor="accent1"/>
        </w:rPr>
        <w:t>“Attenuation was assumed to be negligible in this study. Measurements of attenuation length are highly dependent on argon purity,</w:t>
      </w:r>
      <w:ins w:id="54" w:author="Saldanha, Richard N" w:date="2020-07-04T08:47:00Z">
        <w:r w:rsidR="002C0E93">
          <w:rPr>
            <w:color w:val="4472C4" w:themeColor="accent1"/>
          </w:rPr>
          <w:t xml:space="preserve"> and</w:t>
        </w:r>
      </w:ins>
      <w:del w:id="55" w:author="Saldanha, Richard N" w:date="2020-07-04T08:47:00Z">
        <w:r w:rsidRPr="008A2BFF" w:rsidDel="002C0E93">
          <w:rPr>
            <w:color w:val="4472C4" w:themeColor="accent1"/>
          </w:rPr>
          <w:delText xml:space="preserve"> but</w:delText>
        </w:r>
      </w:del>
      <w:r w:rsidRPr="008A2BFF">
        <w:rPr>
          <w:color w:val="4472C4" w:themeColor="accent1"/>
        </w:rPr>
        <w:t xml:space="preserve"> </w:t>
      </w:r>
      <w:ins w:id="56" w:author="Saldanha, Richard N" w:date="2020-07-04T08:37:00Z">
        <w:r w:rsidR="000E7AD8">
          <w:rPr>
            <w:color w:val="4472C4" w:themeColor="accent1"/>
          </w:rPr>
          <w:t xml:space="preserve">attenuation </w:t>
        </w:r>
      </w:ins>
      <w:r w:rsidRPr="008A2BFF">
        <w:rPr>
          <w:color w:val="4472C4" w:themeColor="accent1"/>
        </w:rPr>
        <w:t>lengths of 30-60 m have been achieved with p</w:t>
      </w:r>
      <w:ins w:id="57" w:author="Saldanha, Richard N" w:date="2020-07-04T08:51:00Z">
        <w:r w:rsidR="002C0E93">
          <w:rPr>
            <w:color w:val="4472C4" w:themeColor="accent1"/>
          </w:rPr>
          <w:t>arts-per-million</w:t>
        </w:r>
      </w:ins>
      <w:del w:id="58" w:author="Saldanha, Richard N" w:date="2020-07-04T08:51:00Z">
        <w:r w:rsidRPr="008A2BFF" w:rsidDel="002C0E93">
          <w:rPr>
            <w:color w:val="4472C4" w:themeColor="accent1"/>
          </w:rPr>
          <w:delText>pm</w:delText>
        </w:r>
      </w:del>
      <w:r w:rsidRPr="008A2BFF">
        <w:rPr>
          <w:color w:val="4472C4" w:themeColor="accent1"/>
        </w:rPr>
        <w:t xml:space="preserve"> levels of nitrogen and </w:t>
      </w:r>
      <w:ins w:id="59" w:author="Saldanha, Richard N" w:date="2020-07-04T08:46:00Z">
        <w:r w:rsidR="002C0E93">
          <w:rPr>
            <w:color w:val="4472C4" w:themeColor="accent1"/>
          </w:rPr>
          <w:t>kilometer-scale atten</w:t>
        </w:r>
      </w:ins>
      <w:ins w:id="60" w:author="Saldanha, Richard N" w:date="2020-07-04T08:47:00Z">
        <w:r w:rsidR="002C0E93">
          <w:rPr>
            <w:color w:val="4472C4" w:themeColor="accent1"/>
          </w:rPr>
          <w:t xml:space="preserve">uation lengths </w:t>
        </w:r>
      </w:ins>
      <w:del w:id="61" w:author="Saldanha, Richard N" w:date="2020-07-04T08:46:00Z">
        <w:r w:rsidRPr="008A2BFF" w:rsidDel="002C0E93">
          <w:rPr>
            <w:color w:val="4472C4" w:themeColor="accent1"/>
          </w:rPr>
          <w:delText xml:space="preserve">of km lengths </w:delText>
        </w:r>
      </w:del>
      <w:r w:rsidRPr="008A2BFF">
        <w:rPr>
          <w:color w:val="4472C4" w:themeColor="accent1"/>
        </w:rPr>
        <w:t>with p</w:t>
      </w:r>
      <w:ins w:id="62" w:author="Saldanha, Richard N" w:date="2020-07-04T08:51:00Z">
        <w:r w:rsidR="002C0E93">
          <w:rPr>
            <w:color w:val="4472C4" w:themeColor="accent1"/>
          </w:rPr>
          <w:t>arts-per-billion (ppb)</w:t>
        </w:r>
      </w:ins>
      <w:del w:id="63" w:author="Saldanha, Richard N" w:date="2020-07-04T08:51:00Z">
        <w:r w:rsidRPr="008A2BFF" w:rsidDel="002C0E93">
          <w:rPr>
            <w:color w:val="4472C4" w:themeColor="accent1"/>
          </w:rPr>
          <w:delText>pb</w:delText>
        </w:r>
      </w:del>
      <w:r w:rsidRPr="008A2BFF">
        <w:rPr>
          <w:color w:val="4472C4" w:themeColor="accent1"/>
        </w:rPr>
        <w:t xml:space="preserve"> levels [26]. </w:t>
      </w:r>
      <w:ins w:id="64" w:author="Saldanha, Richard N" w:date="2020-07-04T08:48:00Z">
        <w:r w:rsidR="002C0E93">
          <w:rPr>
            <w:color w:val="4472C4" w:themeColor="accent1"/>
          </w:rPr>
          <w:t xml:space="preserve">Since the presence of impurities </w:t>
        </w:r>
      </w:ins>
      <w:ins w:id="65" w:author="Saldanha, Richard N" w:date="2020-07-04T08:49:00Z">
        <w:r w:rsidR="002C0E93">
          <w:rPr>
            <w:color w:val="4472C4" w:themeColor="accent1"/>
          </w:rPr>
          <w:t xml:space="preserve">can strongly suppress the scintillation </w:t>
        </w:r>
      </w:ins>
      <w:del w:id="66" w:author="Saldanha, Richard N" w:date="2020-07-04T08:49:00Z">
        <w:r w:rsidR="00354577" w:rsidDel="002C0E93">
          <w:rPr>
            <w:color w:val="4472C4" w:themeColor="accent1"/>
          </w:rPr>
          <w:delText xml:space="preserve">Due to the strong suppression of the </w:delText>
        </w:r>
      </w:del>
      <w:r w:rsidR="00076790">
        <w:rPr>
          <w:color w:val="4472C4" w:themeColor="accent1"/>
        </w:rPr>
        <w:t xml:space="preserve">light from the </w:t>
      </w:r>
      <w:r w:rsidR="00354577">
        <w:rPr>
          <w:color w:val="4472C4" w:themeColor="accent1"/>
        </w:rPr>
        <w:t>long</w:t>
      </w:r>
      <w:ins w:id="67" w:author="Saldanha, Richard N" w:date="2020-07-04T08:49:00Z">
        <w:r w:rsidR="002C0E93">
          <w:rPr>
            <w:color w:val="4472C4" w:themeColor="accent1"/>
          </w:rPr>
          <w:t>-lived</w:t>
        </w:r>
      </w:ins>
      <w:r w:rsidR="00354577">
        <w:rPr>
          <w:color w:val="4472C4" w:themeColor="accent1"/>
        </w:rPr>
        <w:t xml:space="preserve"> t</w:t>
      </w:r>
      <w:r w:rsidR="00F04ED1">
        <w:rPr>
          <w:color w:val="4472C4" w:themeColor="accent1"/>
        </w:rPr>
        <w:t>riplet state</w:t>
      </w:r>
      <w:r w:rsidR="00530EFA">
        <w:rPr>
          <w:color w:val="4472C4" w:themeColor="accent1"/>
        </w:rPr>
        <w:t xml:space="preserve"> re</w:t>
      </w:r>
      <w:r w:rsidR="00F904BB">
        <w:rPr>
          <w:color w:val="4472C4" w:themeColor="accent1"/>
        </w:rPr>
        <w:t>quired for pulse shape discrimination</w:t>
      </w:r>
      <w:del w:id="68" w:author="Saldanha, Richard N" w:date="2020-07-04T08:49:00Z">
        <w:r w:rsidR="00F04ED1" w:rsidDel="002C0E93">
          <w:rPr>
            <w:color w:val="4472C4" w:themeColor="accent1"/>
          </w:rPr>
          <w:delText xml:space="preserve"> </w:delText>
        </w:r>
        <w:r w:rsidR="00076790" w:rsidDel="002C0E93">
          <w:rPr>
            <w:color w:val="4472C4" w:themeColor="accent1"/>
          </w:rPr>
          <w:delText>in the presence of impurities</w:delText>
        </w:r>
      </w:del>
      <w:r w:rsidR="00076790">
        <w:rPr>
          <w:color w:val="4472C4" w:themeColor="accent1"/>
        </w:rPr>
        <w:t xml:space="preserve">, ppb levels of impurities will be required for this </w:t>
      </w:r>
      <w:r w:rsidR="0069169D">
        <w:rPr>
          <w:color w:val="4472C4" w:themeColor="accent1"/>
        </w:rPr>
        <w:t>module</w:t>
      </w:r>
      <w:ins w:id="69" w:author="Saldanha, Richard N" w:date="2020-07-04T09:11:00Z">
        <w:r w:rsidR="00527D4B">
          <w:rPr>
            <w:color w:val="4472C4" w:themeColor="accent1"/>
          </w:rPr>
          <w:t>. This</w:t>
        </w:r>
      </w:ins>
      <w:ins w:id="70" w:author="Saldanha, Richard N" w:date="2020-07-04T09:09:00Z">
        <w:r w:rsidR="00A524F7">
          <w:rPr>
            <w:color w:val="4472C4" w:themeColor="accent1"/>
          </w:rPr>
          <w:t xml:space="preserve"> correspond</w:t>
        </w:r>
      </w:ins>
      <w:ins w:id="71" w:author="Saldanha, Richard N" w:date="2020-07-04T09:11:00Z">
        <w:r w:rsidR="00527D4B">
          <w:rPr>
            <w:color w:val="4472C4" w:themeColor="accent1"/>
          </w:rPr>
          <w:t>s</w:t>
        </w:r>
      </w:ins>
      <w:ins w:id="72" w:author="Saldanha, Richard N" w:date="2020-07-04T09:09:00Z">
        <w:r w:rsidR="00A524F7">
          <w:rPr>
            <w:color w:val="4472C4" w:themeColor="accent1"/>
          </w:rPr>
          <w:t xml:space="preserve"> to less than 0.5% reduction in collected light.</w:t>
        </w:r>
      </w:ins>
      <w:r w:rsidR="0069169D">
        <w:rPr>
          <w:color w:val="4472C4" w:themeColor="accent1"/>
        </w:rPr>
        <w:t>.</w:t>
      </w:r>
      <w:r w:rsidRPr="008A2BFF">
        <w:rPr>
          <w:color w:val="4472C4" w:themeColor="accent1"/>
        </w:rPr>
        <w:t>“</w:t>
      </w:r>
    </w:p>
    <w:p w14:paraId="0E77B898" w14:textId="1403D0BC" w:rsidR="00DA0189" w:rsidRPr="008A2BFF" w:rsidRDefault="00076790" w:rsidP="00DA0189">
      <w:pPr>
        <w:tabs>
          <w:tab w:val="num" w:pos="720"/>
        </w:tabs>
        <w:rPr>
          <w:color w:val="4472C4" w:themeColor="accent1"/>
        </w:rPr>
      </w:pPr>
      <w:r>
        <w:rPr>
          <w:color w:val="4472C4" w:themeColor="accent1"/>
        </w:rPr>
        <w:t xml:space="preserve"> </w:t>
      </w:r>
    </w:p>
    <w:p w14:paraId="5F051290" w14:textId="417676FF" w:rsidR="0046167A" w:rsidRPr="00263A32" w:rsidRDefault="00DA0189">
      <w:pPr>
        <w:rPr>
          <w:rFonts w:ascii="Times New Roman" w:eastAsia="Times New Roman" w:hAnsi="Times New Roman" w:cs="Times New Roman"/>
          <w:color w:val="4472C4" w:themeColor="accent1"/>
        </w:rPr>
      </w:pPr>
      <w:r w:rsidRPr="008A2BFF">
        <w:rPr>
          <w:rFonts w:ascii="Arial" w:eastAsia="Times New Roman" w:hAnsi="Arial" w:cs="Arial"/>
          <w:color w:val="4472C4" w:themeColor="accent1"/>
          <w:sz w:val="18"/>
          <w:szCs w:val="18"/>
        </w:rPr>
        <w:t xml:space="preserve">[26] BJ P Jones, C S Chiu, J M Conrad, C M </w:t>
      </w:r>
      <w:proofErr w:type="spellStart"/>
      <w:r w:rsidRPr="008A2BFF">
        <w:rPr>
          <w:rFonts w:ascii="Arial" w:eastAsia="Times New Roman" w:hAnsi="Arial" w:cs="Arial"/>
          <w:color w:val="4472C4" w:themeColor="accent1"/>
          <w:sz w:val="18"/>
          <w:szCs w:val="18"/>
        </w:rPr>
        <w:t>Ignarra</w:t>
      </w:r>
      <w:proofErr w:type="spellEnd"/>
      <w:r w:rsidRPr="008A2BFF">
        <w:rPr>
          <w:rFonts w:ascii="Arial" w:eastAsia="Times New Roman" w:hAnsi="Arial" w:cs="Arial"/>
          <w:color w:val="4472C4" w:themeColor="accent1"/>
          <w:sz w:val="18"/>
          <w:szCs w:val="18"/>
        </w:rPr>
        <w:t xml:space="preserve">, T </w:t>
      </w:r>
      <w:proofErr w:type="spellStart"/>
      <w:r w:rsidRPr="008A2BFF">
        <w:rPr>
          <w:rFonts w:ascii="Arial" w:eastAsia="Times New Roman" w:hAnsi="Arial" w:cs="Arial"/>
          <w:color w:val="4472C4" w:themeColor="accent1"/>
          <w:sz w:val="18"/>
          <w:szCs w:val="18"/>
        </w:rPr>
        <w:t>Katori</w:t>
      </w:r>
      <w:proofErr w:type="spellEnd"/>
      <w:r w:rsidRPr="008A2BFF">
        <w:rPr>
          <w:rFonts w:ascii="Arial" w:eastAsia="Times New Roman" w:hAnsi="Arial" w:cs="Arial"/>
          <w:color w:val="4472C4" w:themeColor="accent1"/>
          <w:sz w:val="18"/>
          <w:szCs w:val="18"/>
        </w:rPr>
        <w:t xml:space="preserve">, M </w:t>
      </w:r>
      <w:proofErr w:type="spellStart"/>
      <w:r w:rsidRPr="008A2BFF">
        <w:rPr>
          <w:rFonts w:ascii="Arial" w:eastAsia="Times New Roman" w:hAnsi="Arial" w:cs="Arial"/>
          <w:color w:val="4472C4" w:themeColor="accent1"/>
          <w:sz w:val="18"/>
          <w:szCs w:val="18"/>
        </w:rPr>
        <w:t>ToupsA</w:t>
      </w:r>
      <w:proofErr w:type="spellEnd"/>
      <w:r w:rsidRPr="008A2BFF">
        <w:rPr>
          <w:rFonts w:ascii="Arial" w:eastAsia="Times New Roman" w:hAnsi="Arial" w:cs="Arial"/>
          <w:color w:val="4472C4" w:themeColor="accent1"/>
          <w:sz w:val="18"/>
          <w:szCs w:val="18"/>
        </w:rPr>
        <w:t xml:space="preserve"> measurement of </w:t>
      </w:r>
      <w:proofErr w:type="spellStart"/>
      <w:r w:rsidRPr="008A2BFF">
        <w:rPr>
          <w:rFonts w:ascii="Arial" w:eastAsia="Times New Roman" w:hAnsi="Arial" w:cs="Arial"/>
          <w:color w:val="4472C4" w:themeColor="accent1"/>
          <w:sz w:val="18"/>
          <w:szCs w:val="18"/>
        </w:rPr>
        <w:t>theabsorption</w:t>
      </w:r>
      <w:proofErr w:type="spellEnd"/>
      <w:r w:rsidRPr="008A2BFF">
        <w:rPr>
          <w:rFonts w:ascii="Arial" w:eastAsia="Times New Roman" w:hAnsi="Arial" w:cs="Arial"/>
          <w:color w:val="4472C4" w:themeColor="accent1"/>
          <w:sz w:val="18"/>
          <w:szCs w:val="18"/>
        </w:rPr>
        <w:t xml:space="preserve"> of liquid argon scintillation light by dissolved nitrogen at the part-per-million </w:t>
      </w:r>
      <w:proofErr w:type="spellStart"/>
      <w:r w:rsidRPr="008A2BFF">
        <w:rPr>
          <w:rFonts w:ascii="Arial" w:eastAsia="Times New Roman" w:hAnsi="Arial" w:cs="Arial"/>
          <w:color w:val="4472C4" w:themeColor="accent1"/>
          <w:sz w:val="18"/>
          <w:szCs w:val="18"/>
        </w:rPr>
        <w:t>level,Journal</w:t>
      </w:r>
      <w:proofErr w:type="spellEnd"/>
      <w:r w:rsidRPr="008A2BFF">
        <w:rPr>
          <w:rFonts w:ascii="Arial" w:eastAsia="Times New Roman" w:hAnsi="Arial" w:cs="Arial"/>
          <w:color w:val="4472C4" w:themeColor="accent1"/>
          <w:sz w:val="18"/>
          <w:szCs w:val="18"/>
        </w:rPr>
        <w:t xml:space="preserve"> of Instrumentation8(2013) 07.</w:t>
      </w:r>
    </w:p>
    <w:p w14:paraId="5F130974" w14:textId="785E86D2" w:rsidR="0046167A" w:rsidRDefault="0046167A"/>
    <w:p w14:paraId="29DE3C66" w14:textId="6B1245C0" w:rsidR="0046167A" w:rsidRDefault="0046167A" w:rsidP="0046167A">
      <w:pPr>
        <w:numPr>
          <w:ilvl w:val="0"/>
          <w:numId w:val="5"/>
        </w:numPr>
      </w:pPr>
      <w:r w:rsidRPr="0046167A">
        <w:t xml:space="preserve">Expected background studies are thorough for some sources, namely radiogenic neutrons, as well as beta and gamma rays, and the irreducible neutrino background. They are however incomplete or absent for other sources, e.g. - Cherenkov backgrounds are very briefly mentioned on page 11 as neglected. They could be a very significant source of high-f90, low-PE background for a detector with this technology and size, and deserve further study. - Alpha decays with unusual topologies, either with limited path length in </w:t>
      </w:r>
      <w:proofErr w:type="spellStart"/>
      <w:r w:rsidRPr="0046167A">
        <w:t>LAr</w:t>
      </w:r>
      <w:proofErr w:type="spellEnd"/>
      <w:r w:rsidRPr="0046167A">
        <w:t xml:space="preserve"> leading to smaller energy depositions, or with light-shadowing effects, can provide significant backgrounds that are not considered here. Without necessarily going into much detail, they would be important to mention too</w:t>
      </w:r>
    </w:p>
    <w:p w14:paraId="370AD262" w14:textId="77777777" w:rsidR="0046167A" w:rsidRPr="00522E4D" w:rsidRDefault="0046167A" w:rsidP="00A94382">
      <w:pPr>
        <w:ind w:left="720"/>
        <w:rPr>
          <w:color w:val="4472C4" w:themeColor="accent1"/>
        </w:rPr>
      </w:pPr>
    </w:p>
    <w:p w14:paraId="3B19D1AD" w14:textId="4D576511" w:rsidR="00314F7F" w:rsidRPr="00522E4D" w:rsidRDefault="00522E4D" w:rsidP="00522E4D">
      <w:pPr>
        <w:rPr>
          <w:color w:val="4472C4" w:themeColor="accent1"/>
        </w:rPr>
      </w:pPr>
      <w:r w:rsidRPr="00522E4D">
        <w:rPr>
          <w:color w:val="4472C4" w:themeColor="accent1"/>
        </w:rPr>
        <w:t>1.</w:t>
      </w:r>
      <w:r>
        <w:rPr>
          <w:color w:val="4472C4" w:themeColor="accent1"/>
        </w:rPr>
        <w:t xml:space="preserve">) </w:t>
      </w:r>
      <w:r w:rsidR="00314F7F" w:rsidRPr="00522E4D">
        <w:rPr>
          <w:color w:val="4472C4" w:themeColor="accent1"/>
        </w:rPr>
        <w:t>Added clarification of management of Cherenkov backgrounds (</w:t>
      </w:r>
      <w:proofErr w:type="spellStart"/>
      <w:r w:rsidR="00314F7F" w:rsidRPr="00522E4D">
        <w:rPr>
          <w:color w:val="4472C4" w:themeColor="accent1"/>
        </w:rPr>
        <w:t>pg</w:t>
      </w:r>
      <w:proofErr w:type="spellEnd"/>
      <w:r w:rsidR="00314F7F" w:rsidRPr="00522E4D">
        <w:rPr>
          <w:color w:val="4472C4" w:themeColor="accent1"/>
        </w:rPr>
        <w:t xml:space="preserve"> 1</w:t>
      </w:r>
      <w:r w:rsidR="003C7AAB">
        <w:rPr>
          <w:color w:val="4472C4" w:themeColor="accent1"/>
        </w:rPr>
        <w:t>1</w:t>
      </w:r>
      <w:r w:rsidR="00314F7F" w:rsidRPr="00522E4D">
        <w:rPr>
          <w:color w:val="4472C4" w:themeColor="accent1"/>
        </w:rPr>
        <w:t>):</w:t>
      </w:r>
    </w:p>
    <w:p w14:paraId="688DB4A9" w14:textId="77777777" w:rsidR="00314F7F" w:rsidRPr="00522E4D" w:rsidRDefault="00314F7F" w:rsidP="00314F7F">
      <w:pPr>
        <w:rPr>
          <w:color w:val="4472C4" w:themeColor="accent1"/>
        </w:rPr>
      </w:pPr>
    </w:p>
    <w:p w14:paraId="1F5896EE" w14:textId="77777777" w:rsidR="00314F7F" w:rsidRPr="00522E4D" w:rsidRDefault="00314F7F" w:rsidP="00314F7F">
      <w:pPr>
        <w:rPr>
          <w:color w:val="4472C4" w:themeColor="accent1"/>
        </w:rPr>
      </w:pPr>
      <w:r w:rsidRPr="00522E4D">
        <w:rPr>
          <w:color w:val="4472C4" w:themeColor="accent1"/>
        </w:rPr>
        <w:t>“The most significant potential source of Cherenkov light, from the acrylic walls used to mount the reflectors, is managed in our design by ensuring the reflective foils are opaque and mounted on the inner surface.”</w:t>
      </w:r>
    </w:p>
    <w:p w14:paraId="24A2F2A4" w14:textId="77777777" w:rsidR="00314F7F" w:rsidRPr="00522E4D" w:rsidRDefault="00314F7F" w:rsidP="00314F7F">
      <w:pPr>
        <w:rPr>
          <w:color w:val="4472C4" w:themeColor="accent1"/>
        </w:rPr>
      </w:pPr>
    </w:p>
    <w:p w14:paraId="1A4350AD" w14:textId="47F6C5E6" w:rsidR="00314F7F" w:rsidRPr="00522E4D" w:rsidRDefault="00314F7F" w:rsidP="00314F7F">
      <w:pPr>
        <w:rPr>
          <w:color w:val="4472C4" w:themeColor="accent1"/>
        </w:rPr>
      </w:pPr>
      <w:r w:rsidRPr="00522E4D">
        <w:rPr>
          <w:color w:val="4472C4" w:themeColor="accent1"/>
        </w:rPr>
        <w:t xml:space="preserve">Added clarification of management of alpha backgrounds </w:t>
      </w:r>
      <w:ins w:id="73" w:author="Saldanha, Richard N" w:date="2020-07-04T09:22:00Z">
        <w:r w:rsidR="007045EB">
          <w:rPr>
            <w:color w:val="4472C4" w:themeColor="accent1"/>
          </w:rPr>
          <w:t xml:space="preserve">in a dual-phase TPC </w:t>
        </w:r>
      </w:ins>
      <w:r w:rsidRPr="00522E4D">
        <w:rPr>
          <w:color w:val="4472C4" w:themeColor="accent1"/>
        </w:rPr>
        <w:t>(page 6):</w:t>
      </w:r>
    </w:p>
    <w:p w14:paraId="237AC12F" w14:textId="77777777" w:rsidR="00314F7F" w:rsidRPr="00522E4D" w:rsidRDefault="00314F7F" w:rsidP="00314F7F">
      <w:pPr>
        <w:rPr>
          <w:color w:val="4472C4" w:themeColor="accent1"/>
        </w:rPr>
      </w:pPr>
    </w:p>
    <w:p w14:paraId="3751F4BA" w14:textId="095540CA" w:rsidR="00314F7F" w:rsidRPr="00522E4D" w:rsidRDefault="00314F7F" w:rsidP="00314F7F">
      <w:pPr>
        <w:rPr>
          <w:color w:val="4472C4" w:themeColor="accent1"/>
        </w:rPr>
      </w:pPr>
      <w:r w:rsidRPr="00522E4D">
        <w:rPr>
          <w:color w:val="4472C4" w:themeColor="accent1"/>
        </w:rPr>
        <w:lastRenderedPageBreak/>
        <w:t xml:space="preserve">“We do not consider direct $\alpha$ backgrounds in this study, relying on the difference in </w:t>
      </w:r>
      <w:del w:id="74" w:author="Saldanha, Richard N" w:date="2020-07-04T08:53:00Z">
        <w:r w:rsidRPr="00522E4D" w:rsidDel="00A5567E">
          <w:rPr>
            <w:color w:val="4472C4" w:themeColor="accent1"/>
          </w:rPr>
          <w:delText xml:space="preserve">timing, </w:delText>
        </w:r>
      </w:del>
      <w:r w:rsidRPr="00522E4D">
        <w:rPr>
          <w:color w:val="4472C4" w:themeColor="accent1"/>
        </w:rPr>
        <w:t>energy</w:t>
      </w:r>
      <w:ins w:id="75" w:author="Saldanha, Richard N" w:date="2020-07-04T08:53:00Z">
        <w:r w:rsidR="00A5567E">
          <w:rPr>
            <w:color w:val="4472C4" w:themeColor="accent1"/>
          </w:rPr>
          <w:t xml:space="preserve"> and</w:t>
        </w:r>
      </w:ins>
      <w:ins w:id="76" w:author="Saldanha, Richard N" w:date="2020-07-04T08:55:00Z">
        <w:r w:rsidR="00A5567E">
          <w:rPr>
            <w:color w:val="4472C4" w:themeColor="accent1"/>
          </w:rPr>
          <w:t xml:space="preserve"> scintillation time profile</w:t>
        </w:r>
      </w:ins>
      <w:del w:id="77" w:author="Saldanha, Richard N" w:date="2020-07-04T08:53:00Z">
        <w:r w:rsidRPr="00522E4D" w:rsidDel="00A5567E">
          <w:rPr>
            <w:color w:val="4472C4" w:themeColor="accent1"/>
          </w:rPr>
          <w:delText xml:space="preserve"> and track length</w:delText>
        </w:r>
      </w:del>
      <w:r w:rsidRPr="00522E4D">
        <w:rPr>
          <w:color w:val="4472C4" w:themeColor="accent1"/>
        </w:rPr>
        <w:t xml:space="preserve"> to remove these events. It is possible </w:t>
      </w:r>
      <w:ins w:id="78" w:author="Saldanha, Richard N" w:date="2020-07-04T08:55:00Z">
        <w:r w:rsidR="00A5567E">
          <w:rPr>
            <w:color w:val="4472C4" w:themeColor="accent1"/>
          </w:rPr>
          <w:t xml:space="preserve">that </w:t>
        </w:r>
      </w:ins>
      <w:r w:rsidRPr="00522E4D">
        <w:rPr>
          <w:color w:val="4472C4" w:themeColor="accent1"/>
        </w:rPr>
        <w:t xml:space="preserve">geometrical features </w:t>
      </w:r>
      <w:del w:id="79" w:author="Saldanha, Richard N" w:date="2020-07-04T08:56:00Z">
        <w:r w:rsidRPr="00522E4D" w:rsidDel="00A5567E">
          <w:rPr>
            <w:color w:val="4472C4" w:themeColor="accent1"/>
          </w:rPr>
          <w:delText>of the detector</w:delText>
        </w:r>
      </w:del>
      <w:ins w:id="80" w:author="Saldanha, Richard N" w:date="2020-07-04T08:56:00Z">
        <w:r w:rsidR="00A5567E">
          <w:rPr>
            <w:color w:val="4472C4" w:themeColor="accent1"/>
          </w:rPr>
          <w:t xml:space="preserve">near the </w:t>
        </w:r>
        <w:r w:rsidR="000C7E9D">
          <w:rPr>
            <w:color w:val="4472C4" w:themeColor="accent1"/>
          </w:rPr>
          <w:t>inner detector surfaces</w:t>
        </w:r>
      </w:ins>
      <w:r w:rsidRPr="00522E4D">
        <w:rPr>
          <w:color w:val="4472C4" w:themeColor="accent1"/>
        </w:rPr>
        <w:t xml:space="preserve"> may cause </w:t>
      </w:r>
      <w:del w:id="81" w:author="Saldanha, Richard N" w:date="2020-07-04T08:56:00Z">
        <w:r w:rsidRPr="00522E4D" w:rsidDel="000C7E9D">
          <w:rPr>
            <w:color w:val="4472C4" w:themeColor="accent1"/>
          </w:rPr>
          <w:delText xml:space="preserve">shadow </w:delText>
        </w:r>
      </w:del>
      <w:r w:rsidRPr="00522E4D">
        <w:rPr>
          <w:color w:val="4472C4" w:themeColor="accent1"/>
        </w:rPr>
        <w:t xml:space="preserve">effects </w:t>
      </w:r>
      <w:del w:id="82" w:author="Saldanha, Richard N" w:date="2020-07-04T09:15:00Z">
        <w:r w:rsidRPr="00522E4D" w:rsidDel="00FE2140">
          <w:rPr>
            <w:color w:val="4472C4" w:themeColor="accent1"/>
          </w:rPr>
          <w:delText xml:space="preserve">which </w:delText>
        </w:r>
      </w:del>
      <w:ins w:id="83" w:author="Saldanha, Richard N" w:date="2020-07-04T09:15:00Z">
        <w:r w:rsidR="00FE2140">
          <w:rPr>
            <w:color w:val="4472C4" w:themeColor="accent1"/>
          </w:rPr>
          <w:t>that</w:t>
        </w:r>
        <w:r w:rsidR="00FE2140" w:rsidRPr="00522E4D">
          <w:rPr>
            <w:color w:val="4472C4" w:themeColor="accent1"/>
          </w:rPr>
          <w:t xml:space="preserve"> </w:t>
        </w:r>
      </w:ins>
      <w:r w:rsidRPr="00522E4D">
        <w:rPr>
          <w:color w:val="4472C4" w:themeColor="accent1"/>
        </w:rPr>
        <w:t xml:space="preserve">shift these events into the region of interest, however </w:t>
      </w:r>
      <w:del w:id="84" w:author="Saldanha, Richard N" w:date="2020-07-04T08:57:00Z">
        <w:r w:rsidRPr="00522E4D" w:rsidDel="000C7E9D">
          <w:rPr>
            <w:color w:val="4472C4" w:themeColor="accent1"/>
          </w:rPr>
          <w:delText xml:space="preserve">the </w:delText>
        </w:r>
      </w:del>
      <w:r w:rsidRPr="00522E4D">
        <w:rPr>
          <w:color w:val="4472C4" w:themeColor="accent1"/>
        </w:rPr>
        <w:t xml:space="preserve">position reconstruction and </w:t>
      </w:r>
      <w:proofErr w:type="spellStart"/>
      <w:r w:rsidRPr="00522E4D">
        <w:rPr>
          <w:color w:val="4472C4" w:themeColor="accent1"/>
        </w:rPr>
        <w:t>fiducialization</w:t>
      </w:r>
      <w:proofErr w:type="spellEnd"/>
      <w:r w:rsidRPr="00522E4D">
        <w:rPr>
          <w:color w:val="4472C4" w:themeColor="accent1"/>
        </w:rPr>
        <w:t xml:space="preserve"> will </w:t>
      </w:r>
      <w:del w:id="85" w:author="Saldanha, Richard N" w:date="2020-07-04T09:20:00Z">
        <w:r w:rsidRPr="00522E4D" w:rsidDel="00282EA8">
          <w:rPr>
            <w:color w:val="4472C4" w:themeColor="accent1"/>
          </w:rPr>
          <w:delText xml:space="preserve">minimize </w:delText>
        </w:r>
      </w:del>
      <w:ins w:id="86" w:author="Saldanha, Richard N" w:date="2020-07-04T09:20:00Z">
        <w:r w:rsidR="00282EA8">
          <w:rPr>
            <w:color w:val="4472C4" w:themeColor="accent1"/>
          </w:rPr>
          <w:t>remove</w:t>
        </w:r>
        <w:r w:rsidR="00282EA8" w:rsidRPr="00522E4D">
          <w:rPr>
            <w:color w:val="4472C4" w:themeColor="accent1"/>
          </w:rPr>
          <w:t xml:space="preserve"> </w:t>
        </w:r>
      </w:ins>
      <w:r w:rsidRPr="00522E4D">
        <w:rPr>
          <w:color w:val="4472C4" w:themeColor="accent1"/>
        </w:rPr>
        <w:t>this</w:t>
      </w:r>
      <w:ins w:id="87" w:author="Saldanha, Richard N" w:date="2020-07-04T09:19:00Z">
        <w:r w:rsidR="00FE2140">
          <w:rPr>
            <w:color w:val="4472C4" w:themeColor="accent1"/>
          </w:rPr>
          <w:t xml:space="preserve"> contribution</w:t>
        </w:r>
      </w:ins>
      <w:r w:rsidRPr="00522E4D">
        <w:rPr>
          <w:color w:val="4472C4" w:themeColor="accent1"/>
        </w:rPr>
        <w:t>.”</w:t>
      </w:r>
    </w:p>
    <w:p w14:paraId="5D6724C4" w14:textId="58FA646B" w:rsidR="0046167A" w:rsidRPr="00522E4D" w:rsidRDefault="0046167A">
      <w:pPr>
        <w:rPr>
          <w:color w:val="4472C4" w:themeColor="accent1"/>
        </w:rPr>
      </w:pPr>
    </w:p>
    <w:p w14:paraId="6A6C6A13" w14:textId="6542EE3A" w:rsidR="00A94382" w:rsidRPr="00385C3A" w:rsidRDefault="00A94382">
      <w:pPr>
        <w:rPr>
          <w:color w:val="4472C4" w:themeColor="accent1"/>
        </w:rPr>
      </w:pPr>
      <w:r w:rsidRPr="00522E4D">
        <w:rPr>
          <w:color w:val="4472C4" w:themeColor="accent1"/>
        </w:rPr>
        <w:t xml:space="preserve">2.) </w:t>
      </w:r>
      <w:r w:rsidRPr="00385C3A">
        <w:rPr>
          <w:color w:val="4472C4" w:themeColor="accent1"/>
        </w:rPr>
        <w:t>Upon re-running our gamma simulations through cross-checking, we realize we</w:t>
      </w:r>
      <w:r w:rsidR="004054A2" w:rsidRPr="00385C3A">
        <w:rPr>
          <w:color w:val="4472C4" w:themeColor="accent1"/>
        </w:rPr>
        <w:t xml:space="preserve"> sign</w:t>
      </w:r>
      <w:r w:rsidR="00876DA0">
        <w:rPr>
          <w:color w:val="4472C4" w:themeColor="accent1"/>
        </w:rPr>
        <w:t>i</w:t>
      </w:r>
      <w:r w:rsidR="004054A2" w:rsidRPr="00385C3A">
        <w:rPr>
          <w:color w:val="4472C4" w:themeColor="accent1"/>
        </w:rPr>
        <w:t xml:space="preserve">ficantly </w:t>
      </w:r>
      <w:r w:rsidRPr="00385C3A">
        <w:rPr>
          <w:color w:val="4472C4" w:themeColor="accent1"/>
        </w:rPr>
        <w:t>underestimate</w:t>
      </w:r>
      <w:r w:rsidR="00621575" w:rsidRPr="00385C3A">
        <w:rPr>
          <w:color w:val="4472C4" w:themeColor="accent1"/>
        </w:rPr>
        <w:t>d</w:t>
      </w:r>
      <w:r w:rsidRPr="00385C3A">
        <w:rPr>
          <w:color w:val="4472C4" w:themeColor="accent1"/>
        </w:rPr>
        <w:t xml:space="preserve"> our pre-PSD </w:t>
      </w:r>
      <w:r w:rsidR="00621575" w:rsidRPr="00385C3A">
        <w:rPr>
          <w:color w:val="4472C4" w:themeColor="accent1"/>
        </w:rPr>
        <w:t>background</w:t>
      </w:r>
      <w:r w:rsidRPr="00385C3A">
        <w:rPr>
          <w:color w:val="4472C4" w:themeColor="accent1"/>
        </w:rPr>
        <w:t xml:space="preserve"> coming from the acrylic. These numbers are now about 85000 per 3 </w:t>
      </w:r>
      <w:proofErr w:type="spellStart"/>
      <w:r w:rsidRPr="00385C3A">
        <w:rPr>
          <w:color w:val="4472C4" w:themeColor="accent1"/>
        </w:rPr>
        <w:t>kt</w:t>
      </w:r>
      <w:proofErr w:type="spellEnd"/>
      <w:r w:rsidRPr="00385C3A">
        <w:rPr>
          <w:color w:val="4472C4" w:themeColor="accent1"/>
        </w:rPr>
        <w:t>-years, up 3 orders of magnitude from the original paper. This was due to a units problem, and we regret the error! The number is still 0 after PSD, so no conclusions are changed. The G10 gamma result is changed also but remains tiny. No other backgrounds were affected. The background table summaries are thus now fixed, and we change the two relevant paragraphs in the Gamma Background section to read as follows.</w:t>
      </w:r>
    </w:p>
    <w:p w14:paraId="0B1BE8A8" w14:textId="72D43B36" w:rsidR="00A94382" w:rsidRPr="00385C3A" w:rsidRDefault="00A94382">
      <w:pPr>
        <w:rPr>
          <w:rFonts w:ascii="Arial" w:eastAsia="Times New Roman" w:hAnsi="Arial" w:cs="Arial"/>
          <w:color w:val="4472C4" w:themeColor="accent1"/>
          <w:sz w:val="14"/>
          <w:szCs w:val="14"/>
          <w:shd w:val="clear" w:color="auto" w:fill="E4E8EE"/>
        </w:rPr>
      </w:pPr>
    </w:p>
    <w:p w14:paraId="7CC08826" w14:textId="491D68F4" w:rsidR="00A94382" w:rsidRPr="00385C3A" w:rsidRDefault="00A94382" w:rsidP="00A94382">
      <w:pPr>
        <w:rPr>
          <w:color w:val="4472C4" w:themeColor="accent1"/>
        </w:rPr>
      </w:pPr>
      <w:r w:rsidRPr="00385C3A">
        <w:rPr>
          <w:color w:val="4472C4" w:themeColor="accent1"/>
        </w:rPr>
        <w:t>“We find that for acrylic with a few parts-per-trillion $^{232}$Th content (as achieved by SNO~\cite{acrylic} and DEAP-3600 \cite{</w:t>
      </w:r>
      <w:proofErr w:type="spellStart"/>
      <w:r w:rsidRPr="00385C3A">
        <w:rPr>
          <w:color w:val="4472C4" w:themeColor="accent1"/>
        </w:rPr>
        <w:t>deapacrylic</w:t>
      </w:r>
      <w:proofErr w:type="spellEnd"/>
      <w:r w:rsidRPr="00385C3A">
        <w:rPr>
          <w:color w:val="4472C4" w:themeColor="accent1"/>
        </w:rPr>
        <w:t xml:space="preserve">}), a 5-cm thick box bordering our inner fiducial volume contributes about  85,000 events for 3 </w:t>
      </w:r>
      <w:proofErr w:type="spellStart"/>
      <w:r w:rsidRPr="00385C3A">
        <w:rPr>
          <w:color w:val="4472C4" w:themeColor="accent1"/>
        </w:rPr>
        <w:t>kt</w:t>
      </w:r>
      <w:proofErr w:type="spellEnd"/>
      <w:r w:rsidRPr="00385C3A">
        <w:rPr>
          <w:color w:val="4472C4" w:themeColor="accent1"/>
        </w:rPr>
        <w:t>-years in our fiducial volume, almost flat across our choice of thresholds, before applying any pulse shape discrimination.</w:t>
      </w:r>
    </w:p>
    <w:p w14:paraId="0134191D" w14:textId="77777777" w:rsidR="00A94382" w:rsidRPr="00385C3A" w:rsidRDefault="00A94382" w:rsidP="00A94382">
      <w:pPr>
        <w:rPr>
          <w:color w:val="4472C4" w:themeColor="accent1"/>
        </w:rPr>
      </w:pPr>
    </w:p>
    <w:p w14:paraId="05421326" w14:textId="374F4302" w:rsidR="00A94382" w:rsidRPr="002F5427" w:rsidRDefault="00A94382">
      <w:pPr>
        <w:rPr>
          <w:color w:val="4472C4" w:themeColor="accent1"/>
        </w:rPr>
      </w:pPr>
      <w:r w:rsidRPr="00385C3A">
        <w:rPr>
          <w:color w:val="4472C4" w:themeColor="accent1"/>
        </w:rPr>
        <w:t xml:space="preserve">For gammas emitted from the top of the detector we explore $^{40}$K and $^{208}$Tl decays, respectively, in our fiducial volume. Given reasonable material </w:t>
      </w:r>
      <w:proofErr w:type="spellStart"/>
      <w:r w:rsidRPr="00385C3A">
        <w:rPr>
          <w:color w:val="4472C4" w:themeColor="accent1"/>
        </w:rPr>
        <w:t>radioactivities</w:t>
      </w:r>
      <w:proofErr w:type="spellEnd"/>
      <w:r w:rsidRPr="00385C3A">
        <w:rPr>
          <w:color w:val="4472C4" w:themeColor="accent1"/>
        </w:rPr>
        <w:t xml:space="preserve"> of 1 </w:t>
      </w:r>
      <w:proofErr w:type="spellStart"/>
      <w:r w:rsidRPr="00385C3A">
        <w:rPr>
          <w:color w:val="4472C4" w:themeColor="accent1"/>
        </w:rPr>
        <w:t>Bq</w:t>
      </w:r>
      <w:proofErr w:type="spellEnd"/>
      <w:r w:rsidRPr="00385C3A">
        <w:rPr>
          <w:color w:val="4472C4" w:themeColor="accent1"/>
        </w:rPr>
        <w:t xml:space="preserve">/kg $^{40}$K and 10 </w:t>
      </w:r>
      <w:proofErr w:type="spellStart"/>
      <w:r w:rsidRPr="00385C3A">
        <w:rPr>
          <w:color w:val="4472C4" w:themeColor="accent1"/>
        </w:rPr>
        <w:t>mBq</w:t>
      </w:r>
      <w:proofErr w:type="spellEnd"/>
      <w:r w:rsidRPr="00385C3A">
        <w:rPr>
          <w:color w:val="4472C4" w:themeColor="accent1"/>
        </w:rPr>
        <w:t xml:space="preserve">/kg of $^{232}$Th and a mass density of 0.5 gm/cm$^2$ (e.g. 3-mm thick G-10) we place upper limits of 30 and 4.3 events/3 </w:t>
      </w:r>
      <w:proofErr w:type="spellStart"/>
      <w:r w:rsidRPr="00385C3A">
        <w:rPr>
          <w:color w:val="4472C4" w:themeColor="accent1"/>
        </w:rPr>
        <w:t>kt</w:t>
      </w:r>
      <w:proofErr w:type="spellEnd"/>
      <w:r w:rsidRPr="00385C3A">
        <w:rPr>
          <w:color w:val="4472C4" w:themeColor="accent1"/>
        </w:rPr>
        <w:t>-years from these two sources, respectively, in the inner 1-kt fiducial volume -- again before application of PSD. For $^{232}$Th decays this follows from non-observation of a single event in the fiducial volume at any of our thresholds for a reasonable simulation job length (a 30$^{</w:t>
      </w:r>
      <w:ins w:id="88" w:author="Saldanha, Richard N" w:date="2020-07-04T09:24:00Z">
        <w:r w:rsidR="00A96CE9">
          <w:rPr>
            <w:color w:val="4472C4" w:themeColor="accent1"/>
          </w:rPr>
          <w:t>\text{</w:t>
        </w:r>
      </w:ins>
      <w:proofErr w:type="spellStart"/>
      <w:r w:rsidRPr="00385C3A">
        <w:rPr>
          <w:color w:val="4472C4" w:themeColor="accent1"/>
        </w:rPr>
        <w:t>th</w:t>
      </w:r>
      <w:proofErr w:type="spellEnd"/>
      <w:ins w:id="89" w:author="Saldanha, Richard N" w:date="2020-07-04T09:24:00Z">
        <w:r w:rsidR="00A96CE9">
          <w:rPr>
            <w:color w:val="4472C4" w:themeColor="accent1"/>
          </w:rPr>
          <w:t>}</w:t>
        </w:r>
      </w:ins>
      <w:r w:rsidRPr="00385C3A">
        <w:rPr>
          <w:color w:val="4472C4" w:themeColor="accent1"/>
        </w:rPr>
        <w:t xml:space="preserve">}$ of 3 </w:t>
      </w:r>
      <w:proofErr w:type="spellStart"/>
      <w:r w:rsidRPr="00385C3A">
        <w:rPr>
          <w:color w:val="4472C4" w:themeColor="accent1"/>
        </w:rPr>
        <w:t>kt</w:t>
      </w:r>
      <w:proofErr w:type="spellEnd"/>
      <w:r w:rsidRPr="00385C3A">
        <w:rPr>
          <w:color w:val="4472C4" w:themeColor="accent1"/>
        </w:rPr>
        <w:t>-years). For $^{40}$K</w:t>
      </w:r>
      <w:r w:rsidR="00A25DBF" w:rsidRPr="00385C3A">
        <w:rPr>
          <w:color w:val="4472C4" w:themeColor="accent1"/>
        </w:rPr>
        <w:t xml:space="preserve">, where </w:t>
      </w:r>
      <w:del w:id="90" w:author="Saldanha, Richard N" w:date="2020-07-04T09:00:00Z">
        <w:r w:rsidR="00A25DBF" w:rsidRPr="00385C3A" w:rsidDel="000C7E9D">
          <w:rPr>
            <w:color w:val="4472C4" w:themeColor="accent1"/>
          </w:rPr>
          <w:delText xml:space="preserve">are </w:delText>
        </w:r>
      </w:del>
      <w:ins w:id="91" w:author="Saldanha, Richard N" w:date="2020-07-04T09:00:00Z">
        <w:r w:rsidR="000C7E9D">
          <w:rPr>
            <w:color w:val="4472C4" w:themeColor="accent1"/>
          </w:rPr>
          <w:t>our</w:t>
        </w:r>
        <w:r w:rsidR="000C7E9D" w:rsidRPr="00385C3A">
          <w:rPr>
            <w:color w:val="4472C4" w:themeColor="accent1"/>
          </w:rPr>
          <w:t xml:space="preserve"> </w:t>
        </w:r>
      </w:ins>
      <w:r w:rsidR="00A25DBF" w:rsidRPr="00385C3A">
        <w:rPr>
          <w:color w:val="4472C4" w:themeColor="accent1"/>
        </w:rPr>
        <w:t>simulations also give zero events,</w:t>
      </w:r>
      <w:r w:rsidRPr="00385C3A">
        <w:rPr>
          <w:color w:val="4472C4" w:themeColor="accent1"/>
        </w:rPr>
        <w:t xml:space="preserve">  we scale from th</w:t>
      </w:r>
      <w:ins w:id="92" w:author="Saldanha, Richard N" w:date="2020-07-04T09:00:00Z">
        <w:r w:rsidR="000C7E9D">
          <w:rPr>
            <w:color w:val="4472C4" w:themeColor="accent1"/>
          </w:rPr>
          <w:t xml:space="preserve">e </w:t>
        </w:r>
        <w:r w:rsidR="000C7E9D" w:rsidRPr="00385C3A">
          <w:rPr>
            <w:color w:val="4472C4" w:themeColor="accent1"/>
          </w:rPr>
          <w:t>$^{232}$Th</w:t>
        </w:r>
      </w:ins>
      <w:del w:id="93" w:author="Saldanha, Richard N" w:date="2020-07-04T09:00:00Z">
        <w:r w:rsidRPr="00385C3A" w:rsidDel="000C7E9D">
          <w:rPr>
            <w:color w:val="4472C4" w:themeColor="accent1"/>
          </w:rPr>
          <w:delText>at</w:delText>
        </w:r>
      </w:del>
      <w:r w:rsidRPr="00385C3A">
        <w:rPr>
          <w:color w:val="4472C4" w:themeColor="accent1"/>
        </w:rPr>
        <w:t xml:space="preserve"> result with a ratio of the above activities multiplied by the ratios of attenuation through 3.6m of argon for the two different gamma energies.”</w:t>
      </w:r>
    </w:p>
    <w:p w14:paraId="28541414" w14:textId="3C931CCE" w:rsidR="0046167A" w:rsidRDefault="0046167A"/>
    <w:p w14:paraId="72C4E6FF" w14:textId="51C6A810" w:rsidR="0046167A" w:rsidRDefault="0046167A" w:rsidP="0046167A">
      <w:pPr>
        <w:numPr>
          <w:ilvl w:val="0"/>
          <w:numId w:val="6"/>
        </w:numPr>
      </w:pPr>
      <w:r w:rsidRPr="0046167A">
        <w:t>page 16</w:t>
      </w:r>
      <w:r w:rsidRPr="0046167A">
        <w:br/>
        <w:t xml:space="preserve">The clarity of Table 1 would be greatly improved with three distinct columns for the three threshold scenarios (100 </w:t>
      </w:r>
      <w:proofErr w:type="spellStart"/>
      <w:r w:rsidRPr="0046167A">
        <w:t>keVr</w:t>
      </w:r>
      <w:proofErr w:type="spellEnd"/>
      <w:r w:rsidRPr="0046167A">
        <w:t xml:space="preserve">, 75 </w:t>
      </w:r>
      <w:proofErr w:type="spellStart"/>
      <w:r w:rsidRPr="0046167A">
        <w:t>keVr</w:t>
      </w:r>
      <w:proofErr w:type="spellEnd"/>
      <w:r w:rsidRPr="0046167A">
        <w:t xml:space="preserve">, 50 </w:t>
      </w:r>
      <w:proofErr w:type="spellStart"/>
      <w:r w:rsidRPr="0046167A">
        <w:t>keVr</w:t>
      </w:r>
      <w:proofErr w:type="spellEnd"/>
      <w:r w:rsidRPr="0046167A">
        <w:t>). A row with "total" background estimates would be nice to have as well. "</w:t>
      </w:r>
      <w:proofErr w:type="spellStart"/>
      <w:r w:rsidRPr="0046167A">
        <w:t>bPSD</w:t>
      </w:r>
      <w:proofErr w:type="spellEnd"/>
      <w:r w:rsidRPr="0046167A">
        <w:t>" and "</w:t>
      </w:r>
      <w:proofErr w:type="spellStart"/>
      <w:r w:rsidRPr="0046167A">
        <w:t>aPSD</w:t>
      </w:r>
      <w:proofErr w:type="spellEnd"/>
      <w:r w:rsidRPr="0046167A">
        <w:t xml:space="preserve">" acronyms are unnecessary, please spell out "before PSD" and "after PSD". If necessary, making the table orientation landscape would give more space to implement these suggestions. </w:t>
      </w:r>
    </w:p>
    <w:p w14:paraId="4D2A4EEB" w14:textId="6B2276CB" w:rsidR="0046167A" w:rsidRDefault="0046167A" w:rsidP="0046167A"/>
    <w:p w14:paraId="27D9A465" w14:textId="1F9D2F52" w:rsidR="0046167A" w:rsidRPr="00522E4D" w:rsidRDefault="0046167A">
      <w:pPr>
        <w:rPr>
          <w:color w:val="4472C4" w:themeColor="accent1"/>
        </w:rPr>
      </w:pPr>
      <w:r w:rsidRPr="00385C3A">
        <w:rPr>
          <w:color w:val="4472C4" w:themeColor="accent1"/>
        </w:rPr>
        <w:t xml:space="preserve">We have changed the format of the table for clarity, according to the </w:t>
      </w:r>
      <w:r w:rsidR="004054A2" w:rsidRPr="00385C3A">
        <w:rPr>
          <w:color w:val="4472C4" w:themeColor="accent1"/>
        </w:rPr>
        <w:t xml:space="preserve">referee’s </w:t>
      </w:r>
      <w:r w:rsidRPr="00385C3A">
        <w:rPr>
          <w:color w:val="4472C4" w:themeColor="accent1"/>
        </w:rPr>
        <w:t xml:space="preserve">suggestion. We </w:t>
      </w:r>
      <w:r w:rsidR="004054A2" w:rsidRPr="00385C3A">
        <w:rPr>
          <w:color w:val="4472C4" w:themeColor="accent1"/>
        </w:rPr>
        <w:t>have kept</w:t>
      </w:r>
      <w:r w:rsidRPr="00385C3A">
        <w:rPr>
          <w:color w:val="4472C4" w:themeColor="accent1"/>
        </w:rPr>
        <w:t xml:space="preserve"> the </w:t>
      </w:r>
      <w:r w:rsidR="004054A2" w:rsidRPr="00385C3A">
        <w:rPr>
          <w:color w:val="4472C4" w:themeColor="accent1"/>
        </w:rPr>
        <w:t xml:space="preserve">abbreviated </w:t>
      </w:r>
      <w:r w:rsidR="0031609E" w:rsidRPr="00385C3A">
        <w:rPr>
          <w:color w:val="4472C4" w:themeColor="accent1"/>
        </w:rPr>
        <w:t>‘</w:t>
      </w:r>
      <w:proofErr w:type="spellStart"/>
      <w:r w:rsidR="0031609E" w:rsidRPr="00385C3A">
        <w:rPr>
          <w:color w:val="4472C4" w:themeColor="accent1"/>
        </w:rPr>
        <w:t>bPSD</w:t>
      </w:r>
      <w:proofErr w:type="spellEnd"/>
      <w:r w:rsidR="0031609E" w:rsidRPr="00385C3A">
        <w:rPr>
          <w:color w:val="4472C4" w:themeColor="accent1"/>
        </w:rPr>
        <w:t>’ and ‘</w:t>
      </w:r>
      <w:proofErr w:type="spellStart"/>
      <w:r w:rsidR="0031609E" w:rsidRPr="00385C3A">
        <w:rPr>
          <w:color w:val="4472C4" w:themeColor="accent1"/>
        </w:rPr>
        <w:t>aPSD</w:t>
      </w:r>
      <w:proofErr w:type="spellEnd"/>
      <w:r w:rsidR="0031609E" w:rsidRPr="00385C3A">
        <w:rPr>
          <w:color w:val="4472C4" w:themeColor="accent1"/>
        </w:rPr>
        <w:t>’</w:t>
      </w:r>
      <w:r w:rsidRPr="00385C3A">
        <w:rPr>
          <w:color w:val="4472C4" w:themeColor="accent1"/>
        </w:rPr>
        <w:t xml:space="preserve"> </w:t>
      </w:r>
      <w:r w:rsidR="004054A2" w:rsidRPr="00385C3A">
        <w:rPr>
          <w:color w:val="4472C4" w:themeColor="accent1"/>
        </w:rPr>
        <w:t xml:space="preserve">designations </w:t>
      </w:r>
      <w:r w:rsidRPr="00385C3A">
        <w:rPr>
          <w:color w:val="4472C4" w:themeColor="accent1"/>
        </w:rPr>
        <w:t>for the gamma backgrounds</w:t>
      </w:r>
      <w:r w:rsidR="00451712" w:rsidRPr="00385C3A">
        <w:rPr>
          <w:color w:val="4472C4" w:themeColor="accent1"/>
        </w:rPr>
        <w:t xml:space="preserve"> before and after PSD</w:t>
      </w:r>
      <w:r w:rsidR="004054A2" w:rsidRPr="00385C3A">
        <w:rPr>
          <w:color w:val="4472C4" w:themeColor="accent1"/>
        </w:rPr>
        <w:t xml:space="preserve"> to keep the table in the standard portrait orientation (</w:t>
      </w:r>
      <w:r w:rsidRPr="00385C3A">
        <w:rPr>
          <w:color w:val="4472C4" w:themeColor="accent1"/>
        </w:rPr>
        <w:t>we believe it’s important to show that while the backgrounds are negligible for all these sources after PSD, except 39Ar, we did study them to get a sense for their size</w:t>
      </w:r>
      <w:r w:rsidR="004054A2" w:rsidRPr="00385C3A">
        <w:rPr>
          <w:color w:val="4472C4" w:themeColor="accent1"/>
        </w:rPr>
        <w:t>)</w:t>
      </w:r>
      <w:r w:rsidRPr="00385C3A">
        <w:rPr>
          <w:color w:val="4472C4" w:themeColor="accent1"/>
        </w:rPr>
        <w:t>.</w:t>
      </w:r>
    </w:p>
    <w:p w14:paraId="6AF51943" w14:textId="57D71F77" w:rsidR="0046167A" w:rsidRDefault="0046167A"/>
    <w:p w14:paraId="6697031A" w14:textId="71B5BF9E" w:rsidR="0091797F" w:rsidRDefault="007608D4" w:rsidP="00D50BA4">
      <w:pPr>
        <w:numPr>
          <w:ilvl w:val="0"/>
          <w:numId w:val="7"/>
        </w:numPr>
      </w:pPr>
      <w:r w:rsidRPr="007608D4">
        <w:lastRenderedPageBreak/>
        <w:t>References</w:t>
      </w:r>
      <w:r w:rsidRPr="007608D4">
        <w:br/>
        <w:t>For consistency, please cite as collaboration names where appropriate, i.e. Ref 4: DarkSide-50 Collaboration</w:t>
      </w:r>
      <w:r w:rsidRPr="007608D4">
        <w:br/>
        <w:t>Ref 15: DarkSide-50 Collaboration</w:t>
      </w:r>
      <w:r w:rsidRPr="007608D4">
        <w:br/>
        <w:t xml:space="preserve">Ref 16: DEAP Collaboration </w:t>
      </w:r>
    </w:p>
    <w:p w14:paraId="6B933D3F" w14:textId="4A22753A" w:rsidR="007608D4" w:rsidRDefault="007608D4" w:rsidP="00385C3A">
      <w:pPr>
        <w:ind w:firstLine="720"/>
        <w:rPr>
          <w:color w:val="4472C4" w:themeColor="accent1"/>
        </w:rPr>
      </w:pPr>
      <w:r w:rsidRPr="00385C3A">
        <w:rPr>
          <w:color w:val="4472C4" w:themeColor="accent1"/>
        </w:rPr>
        <w:t>Done</w:t>
      </w:r>
    </w:p>
    <w:p w14:paraId="26F80864" w14:textId="77777777" w:rsidR="00522E4D" w:rsidRPr="00385C3A" w:rsidRDefault="00522E4D" w:rsidP="00385C3A">
      <w:pPr>
        <w:ind w:firstLine="720"/>
        <w:rPr>
          <w:color w:val="4472C4" w:themeColor="accent1"/>
        </w:rPr>
      </w:pPr>
    </w:p>
    <w:p w14:paraId="7215D811" w14:textId="5EE8BF56" w:rsidR="004054A2" w:rsidRPr="00D50BA4" w:rsidRDefault="007608D4" w:rsidP="00D50BA4">
      <w:pPr>
        <w:numPr>
          <w:ilvl w:val="0"/>
          <w:numId w:val="8"/>
        </w:numPr>
        <w:rPr>
          <w:color w:val="000000" w:themeColor="text1"/>
        </w:rPr>
      </w:pPr>
      <w:r w:rsidRPr="007608D4">
        <w:rPr>
          <w:color w:val="000000" w:themeColor="text1"/>
        </w:rPr>
        <w:t>Throughout "Darkside" –&gt;"</w:t>
      </w:r>
      <w:proofErr w:type="spellStart"/>
      <w:r w:rsidRPr="007608D4">
        <w:rPr>
          <w:color w:val="000000" w:themeColor="text1"/>
        </w:rPr>
        <w:t>DarkSide</w:t>
      </w:r>
      <w:proofErr w:type="spellEnd"/>
      <w:r w:rsidRPr="007608D4">
        <w:rPr>
          <w:color w:val="000000" w:themeColor="text1"/>
        </w:rPr>
        <w:t xml:space="preserve">" including on Figure 6 page 2 </w:t>
      </w:r>
      <w:r w:rsidRPr="007608D4">
        <w:rPr>
          <w:color w:val="000000" w:themeColor="text1"/>
        </w:rPr>
        <w:br/>
        <w:t xml:space="preserve">"DP phase" –&gt;"DP" as P stands for phase </w:t>
      </w:r>
    </w:p>
    <w:p w14:paraId="6CC136FD" w14:textId="4B0EF385" w:rsidR="007608D4" w:rsidRDefault="00451712" w:rsidP="004054A2">
      <w:pPr>
        <w:ind w:left="360" w:firstLine="360"/>
        <w:rPr>
          <w:color w:val="4472C4" w:themeColor="accent1"/>
        </w:rPr>
      </w:pPr>
      <w:r w:rsidRPr="00385C3A">
        <w:rPr>
          <w:color w:val="4472C4" w:themeColor="accent1"/>
        </w:rPr>
        <w:t>Done</w:t>
      </w:r>
    </w:p>
    <w:p w14:paraId="17A10C29" w14:textId="77777777" w:rsidR="004054A2" w:rsidRPr="00385C3A" w:rsidRDefault="004054A2" w:rsidP="00385C3A">
      <w:pPr>
        <w:ind w:left="360" w:firstLine="360"/>
        <w:rPr>
          <w:color w:val="4472C4" w:themeColor="accent1"/>
        </w:rPr>
      </w:pPr>
    </w:p>
    <w:p w14:paraId="19760034" w14:textId="2DB2FE9D" w:rsidR="000C73FE" w:rsidRPr="002F2A18" w:rsidRDefault="007608D4" w:rsidP="002F2A18">
      <w:pPr>
        <w:numPr>
          <w:ilvl w:val="0"/>
          <w:numId w:val="8"/>
        </w:numPr>
        <w:rPr>
          <w:color w:val="000000" w:themeColor="text1"/>
        </w:rPr>
      </w:pPr>
      <w:r w:rsidRPr="007608D4">
        <w:rPr>
          <w:color w:val="000000" w:themeColor="text1"/>
        </w:rPr>
        <w:t xml:space="preserve">page 4 "The motivation of the size of the inner volume is largely cost-based": this may be true for directions along the photodetector plane, but not perpendicular to it? </w:t>
      </w:r>
    </w:p>
    <w:p w14:paraId="1E4E53DF" w14:textId="0D672B47" w:rsidR="000C73FE" w:rsidRPr="00385C3A" w:rsidRDefault="00477C83" w:rsidP="004054A2">
      <w:pPr>
        <w:ind w:left="720"/>
        <w:rPr>
          <w:color w:val="4472C4" w:themeColor="accent1"/>
        </w:rPr>
      </w:pPr>
      <w:r>
        <w:rPr>
          <w:color w:val="4472C4" w:themeColor="accent1"/>
        </w:rPr>
        <w:t xml:space="preserve">We </w:t>
      </w:r>
      <w:r w:rsidR="00451DF3">
        <w:rPr>
          <w:color w:val="4472C4" w:themeColor="accent1"/>
        </w:rPr>
        <w:t>intended</w:t>
      </w:r>
      <w:r w:rsidR="004C21DB">
        <w:rPr>
          <w:color w:val="4472C4" w:themeColor="accent1"/>
        </w:rPr>
        <w:t xml:space="preserve"> to </w:t>
      </w:r>
      <w:r>
        <w:rPr>
          <w:color w:val="4472C4" w:themeColor="accent1"/>
        </w:rPr>
        <w:t xml:space="preserve">make a distinction between </w:t>
      </w:r>
      <w:r w:rsidR="004C21DB">
        <w:rPr>
          <w:color w:val="4472C4" w:themeColor="accent1"/>
        </w:rPr>
        <w:t xml:space="preserve">the fiducial volume (where this statement </w:t>
      </w:r>
      <w:r w:rsidR="00B9187F">
        <w:rPr>
          <w:color w:val="4472C4" w:themeColor="accent1"/>
        </w:rPr>
        <w:t xml:space="preserve">by the reviewer </w:t>
      </w:r>
      <w:r w:rsidR="004C21DB">
        <w:rPr>
          <w:color w:val="4472C4" w:themeColor="accent1"/>
        </w:rPr>
        <w:t xml:space="preserve">applies) and the inner volume </w:t>
      </w:r>
      <w:r w:rsidR="00D92EEB">
        <w:rPr>
          <w:color w:val="4472C4" w:themeColor="accent1"/>
        </w:rPr>
        <w:t>(where the photodetection coverage is enhanced). T</w:t>
      </w:r>
      <w:r w:rsidR="00451DF3">
        <w:rPr>
          <w:color w:val="4472C4" w:themeColor="accent1"/>
        </w:rPr>
        <w:t>o</w:t>
      </w:r>
      <w:r w:rsidR="00D92EEB">
        <w:rPr>
          <w:color w:val="4472C4" w:themeColor="accent1"/>
        </w:rPr>
        <w:t xml:space="preserve"> clarify we have rewritten the sentence</w:t>
      </w:r>
      <w:r w:rsidR="004054A2">
        <w:rPr>
          <w:color w:val="4472C4" w:themeColor="accent1"/>
        </w:rPr>
        <w:t>:</w:t>
      </w:r>
    </w:p>
    <w:p w14:paraId="606AEEF3" w14:textId="24C83764" w:rsidR="000C73FE" w:rsidRPr="00385C3A" w:rsidRDefault="000C73FE" w:rsidP="000C73FE">
      <w:pPr>
        <w:ind w:left="720"/>
        <w:rPr>
          <w:color w:val="4472C4" w:themeColor="accent1"/>
        </w:rPr>
      </w:pPr>
      <w:r w:rsidRPr="00385C3A">
        <w:rPr>
          <w:color w:val="4472C4" w:themeColor="accent1"/>
        </w:rPr>
        <w:t>“</w:t>
      </w:r>
      <w:r w:rsidR="00CC20B7" w:rsidRPr="00CC20B7">
        <w:rPr>
          <w:color w:val="4472C4" w:themeColor="accent1"/>
        </w:rPr>
        <w:t xml:space="preserve">The motivation </w:t>
      </w:r>
      <w:ins w:id="94" w:author="Saldanha, Richard N" w:date="2020-07-04T09:02:00Z">
        <w:r w:rsidR="000C7E9D">
          <w:rPr>
            <w:color w:val="4472C4" w:themeColor="accent1"/>
          </w:rPr>
          <w:t>for</w:t>
        </w:r>
      </w:ins>
      <w:del w:id="95" w:author="Saldanha, Richard N" w:date="2020-07-04T09:02:00Z">
        <w:r w:rsidR="00CC20B7" w:rsidRPr="00CC20B7" w:rsidDel="000C7E9D">
          <w:rPr>
            <w:color w:val="4472C4" w:themeColor="accent1"/>
          </w:rPr>
          <w:delText>of</w:delText>
        </w:r>
      </w:del>
      <w:r w:rsidR="00CC20B7" w:rsidRPr="00CC20B7">
        <w:rPr>
          <w:color w:val="4472C4" w:themeColor="accent1"/>
        </w:rPr>
        <w:t xml:space="preserve"> the size of the </w:t>
      </w:r>
      <w:ins w:id="96" w:author="Saldanha, Richard N" w:date="2020-07-04T09:02:00Z">
        <w:r w:rsidR="000C7E9D">
          <w:rPr>
            <w:color w:val="4472C4" w:themeColor="accent1"/>
          </w:rPr>
          <w:t xml:space="preserve">densely-instrumented </w:t>
        </w:r>
      </w:ins>
      <w:r w:rsidR="00CC20B7" w:rsidRPr="00CC20B7">
        <w:rPr>
          <w:color w:val="4472C4" w:themeColor="accent1"/>
        </w:rPr>
        <w:t>inner volume (independent of the size of the fiducial volume) is largely cost-based</w:t>
      </w:r>
      <w:r w:rsidR="00B9187F">
        <w:rPr>
          <w:color w:val="4472C4" w:themeColor="accent1"/>
        </w:rPr>
        <w:t>;</w:t>
      </w:r>
      <w:r w:rsidR="00CC20B7" w:rsidRPr="00CC20B7">
        <w:rPr>
          <w:color w:val="4472C4" w:themeColor="accent1"/>
        </w:rPr>
        <w:t xml:space="preserve"> </w:t>
      </w:r>
      <w:r w:rsidR="00B9187F">
        <w:rPr>
          <w:color w:val="4472C4" w:themeColor="accent1"/>
        </w:rPr>
        <w:t>i</w:t>
      </w:r>
      <w:r w:rsidR="00CC20B7" w:rsidRPr="00CC20B7">
        <w:rPr>
          <w:color w:val="4472C4" w:themeColor="accent1"/>
        </w:rPr>
        <w:t xml:space="preserve">ncreasing the size of the inner volume and adding additional photodetection would increase the sensitivity to </w:t>
      </w:r>
      <w:del w:id="97" w:author="Saldanha, Richard N" w:date="2020-07-04T09:29:00Z">
        <w:r w:rsidR="00CC20B7" w:rsidRPr="00CC20B7" w:rsidDel="000C085B">
          <w:rPr>
            <w:color w:val="4472C4" w:themeColor="accent1"/>
          </w:rPr>
          <w:delText xml:space="preserve">general </w:delText>
        </w:r>
      </w:del>
      <w:r w:rsidR="00CC20B7" w:rsidRPr="00CC20B7">
        <w:rPr>
          <w:color w:val="4472C4" w:themeColor="accent1"/>
        </w:rPr>
        <w:t xml:space="preserve">low energy </w:t>
      </w:r>
      <w:ins w:id="98" w:author="Saldanha, Richard N" w:date="2020-07-04T09:29:00Z">
        <w:r w:rsidR="000C085B">
          <w:rPr>
            <w:color w:val="4472C4" w:themeColor="accent1"/>
          </w:rPr>
          <w:t>interactions</w:t>
        </w:r>
      </w:ins>
      <w:del w:id="99" w:author="Saldanha, Richard N" w:date="2020-07-04T09:29:00Z">
        <w:r w:rsidR="00CC20B7" w:rsidRPr="00CC20B7" w:rsidDel="000C085B">
          <w:rPr>
            <w:color w:val="4472C4" w:themeColor="accent1"/>
          </w:rPr>
          <w:delText>physics</w:delText>
        </w:r>
      </w:del>
      <w:r w:rsidRPr="00385C3A">
        <w:rPr>
          <w:color w:val="4472C4" w:themeColor="accent1"/>
        </w:rPr>
        <w:t>.”</w:t>
      </w:r>
    </w:p>
    <w:p w14:paraId="26C6999A" w14:textId="77777777" w:rsidR="007608D4" w:rsidRPr="007608D4" w:rsidRDefault="007608D4" w:rsidP="00451712">
      <w:pPr>
        <w:ind w:left="360"/>
        <w:rPr>
          <w:color w:val="000000" w:themeColor="text1"/>
        </w:rPr>
      </w:pPr>
    </w:p>
    <w:p w14:paraId="43084CFF" w14:textId="2BFF638A" w:rsidR="007608D4" w:rsidRPr="00451712" w:rsidRDefault="007608D4" w:rsidP="007608D4">
      <w:pPr>
        <w:numPr>
          <w:ilvl w:val="0"/>
          <w:numId w:val="8"/>
        </w:numPr>
        <w:rPr>
          <w:color w:val="000000" w:themeColor="text1"/>
        </w:rPr>
      </w:pPr>
      <w:r w:rsidRPr="007608D4">
        <w:rPr>
          <w:color w:val="000000" w:themeColor="text1"/>
        </w:rPr>
        <w:t xml:space="preserve">page 5 "Darkside50" –&gt;"DarkSide-50" with dash </w:t>
      </w:r>
    </w:p>
    <w:p w14:paraId="7F9A809E" w14:textId="31C35F90" w:rsidR="007608D4" w:rsidRDefault="00451712" w:rsidP="004054A2">
      <w:pPr>
        <w:ind w:left="360" w:firstLine="360"/>
        <w:rPr>
          <w:color w:val="4472C4" w:themeColor="accent1"/>
        </w:rPr>
      </w:pPr>
      <w:r w:rsidRPr="00385C3A">
        <w:rPr>
          <w:color w:val="4472C4" w:themeColor="accent1"/>
        </w:rPr>
        <w:t xml:space="preserve">Done. </w:t>
      </w:r>
    </w:p>
    <w:p w14:paraId="2F35D4E8" w14:textId="77777777" w:rsidR="004054A2" w:rsidRPr="00385C3A" w:rsidRDefault="004054A2" w:rsidP="00385C3A">
      <w:pPr>
        <w:ind w:left="360" w:firstLine="360"/>
        <w:rPr>
          <w:color w:val="4472C4" w:themeColor="accent1"/>
        </w:rPr>
      </w:pPr>
    </w:p>
    <w:p w14:paraId="307EA12A" w14:textId="203941F6" w:rsidR="007608D4" w:rsidRDefault="007608D4" w:rsidP="007608D4">
      <w:pPr>
        <w:numPr>
          <w:ilvl w:val="0"/>
          <w:numId w:val="8"/>
        </w:numPr>
      </w:pPr>
      <w:r w:rsidRPr="007608D4">
        <w:t xml:space="preserve">page 6 7.3*10ˆ-4 </w:t>
      </w:r>
      <w:proofErr w:type="spellStart"/>
      <w:r w:rsidRPr="007608D4">
        <w:t>Bq</w:t>
      </w:r>
      <w:proofErr w:type="spellEnd"/>
      <w:r w:rsidRPr="007608D4">
        <w:t xml:space="preserve">/kg * 4.3*10ˆ6 kg = 3.1 </w:t>
      </w:r>
      <w:proofErr w:type="spellStart"/>
      <w:r w:rsidRPr="007608D4">
        <w:t>kBq</w:t>
      </w:r>
      <w:proofErr w:type="spellEnd"/>
      <w:r w:rsidRPr="007608D4">
        <w:t xml:space="preserve">, suggesting to write this number explicitly </w:t>
      </w:r>
    </w:p>
    <w:p w14:paraId="4FA44B24" w14:textId="2DA728A8" w:rsidR="007608D4" w:rsidRDefault="00451712" w:rsidP="004054A2">
      <w:pPr>
        <w:ind w:left="360" w:firstLine="360"/>
        <w:rPr>
          <w:color w:val="4472C4" w:themeColor="accent1"/>
        </w:rPr>
      </w:pPr>
      <w:r w:rsidRPr="00385C3A">
        <w:rPr>
          <w:color w:val="4472C4" w:themeColor="accent1"/>
        </w:rPr>
        <w:t>Done</w:t>
      </w:r>
    </w:p>
    <w:p w14:paraId="00CF74E0" w14:textId="77777777" w:rsidR="004054A2" w:rsidRPr="00385C3A" w:rsidRDefault="004054A2" w:rsidP="00385C3A">
      <w:pPr>
        <w:ind w:left="360" w:firstLine="360"/>
        <w:rPr>
          <w:color w:val="4472C4" w:themeColor="accent1"/>
        </w:rPr>
      </w:pPr>
    </w:p>
    <w:p w14:paraId="04F98986" w14:textId="43C6C9AA" w:rsidR="007608D4" w:rsidRDefault="007608D4" w:rsidP="007608D4">
      <w:pPr>
        <w:numPr>
          <w:ilvl w:val="0"/>
          <w:numId w:val="8"/>
        </w:numPr>
      </w:pPr>
      <w:r w:rsidRPr="007608D4">
        <w:t xml:space="preserve">"12 events" pileup over which period of time? </w:t>
      </w:r>
    </w:p>
    <w:p w14:paraId="02877095" w14:textId="57751F53" w:rsidR="00451712" w:rsidRPr="00385C3A" w:rsidRDefault="00451712" w:rsidP="00385C3A">
      <w:pPr>
        <w:ind w:left="360" w:firstLine="360"/>
        <w:rPr>
          <w:color w:val="4472C4" w:themeColor="accent1"/>
        </w:rPr>
      </w:pPr>
      <w:r w:rsidRPr="00385C3A">
        <w:rPr>
          <w:color w:val="4472C4" w:themeColor="accent1"/>
        </w:rPr>
        <w:t>These sentences now read as follows for clarity:</w:t>
      </w:r>
    </w:p>
    <w:p w14:paraId="442901BD" w14:textId="3705FFEC" w:rsidR="007608D4" w:rsidRPr="00385C3A" w:rsidRDefault="00451712" w:rsidP="00451712">
      <w:pPr>
        <w:ind w:left="720"/>
        <w:rPr>
          <w:color w:val="4472C4" w:themeColor="accent1"/>
        </w:rPr>
      </w:pPr>
      <w:r w:rsidRPr="00385C3A">
        <w:rPr>
          <w:color w:val="4472C4" w:themeColor="accent1"/>
        </w:rPr>
        <w:t xml:space="preserve">“The maximum drift time in the current design of the DUNE DP module is roughly 7.5 </w:t>
      </w:r>
      <w:proofErr w:type="spellStart"/>
      <w:r w:rsidRPr="00385C3A">
        <w:rPr>
          <w:color w:val="4472C4" w:themeColor="accent1"/>
        </w:rPr>
        <w:t>ms</w:t>
      </w:r>
      <w:proofErr w:type="spellEnd"/>
      <w:r w:rsidRPr="00385C3A">
        <w:rPr>
          <w:color w:val="4472C4" w:themeColor="accent1"/>
        </w:rPr>
        <w:t xml:space="preserve"> at a drift field of 500 V/cm and (for the assumed \</w:t>
      </w:r>
      <w:proofErr w:type="spellStart"/>
      <w:r w:rsidRPr="00385C3A">
        <w:rPr>
          <w:color w:val="4472C4" w:themeColor="accent1"/>
        </w:rPr>
        <w:t>artn~activity</w:t>
      </w:r>
      <w:proofErr w:type="spellEnd"/>
      <w:r w:rsidRPr="00385C3A">
        <w:rPr>
          <w:color w:val="4472C4" w:themeColor="accent1"/>
        </w:rPr>
        <w:t xml:space="preserve"> of \SI{7.3E-4}{\becquerel\per\</w:t>
      </w:r>
      <w:proofErr w:type="spellStart"/>
      <w:r w:rsidRPr="00385C3A">
        <w:rPr>
          <w:color w:val="4472C4" w:themeColor="accent1"/>
        </w:rPr>
        <w:t>kgar</w:t>
      </w:r>
      <w:proofErr w:type="spellEnd"/>
      <w:r w:rsidRPr="00385C3A">
        <w:rPr>
          <w:color w:val="4472C4" w:themeColor="accent1"/>
        </w:rPr>
        <w:t xml:space="preserve">} in the underground argon) the rate within the 4.3 </w:t>
      </w:r>
      <w:proofErr w:type="spellStart"/>
      <w:r w:rsidRPr="00385C3A">
        <w:rPr>
          <w:color w:val="4472C4" w:themeColor="accent1"/>
        </w:rPr>
        <w:t>kton</w:t>
      </w:r>
      <w:proofErr w:type="spellEnd"/>
      <w:r w:rsidRPr="00385C3A">
        <w:rPr>
          <w:color w:val="4472C4" w:themeColor="accent1"/>
        </w:rPr>
        <w:t xml:space="preserve"> acrylic box is expected to be 3.1 </w:t>
      </w:r>
      <w:proofErr w:type="spellStart"/>
      <w:r w:rsidRPr="00385C3A">
        <w:rPr>
          <w:color w:val="4472C4" w:themeColor="accent1"/>
        </w:rPr>
        <w:t>kBq</w:t>
      </w:r>
      <w:proofErr w:type="spellEnd"/>
      <w:r w:rsidRPr="00385C3A">
        <w:rPr>
          <w:color w:val="4472C4" w:themeColor="accent1"/>
        </w:rPr>
        <w:t xml:space="preserve">. The average number of pileup events for interactions at the center of the fiducial volume (drift time $\sim$ 3.8 </w:t>
      </w:r>
      <w:proofErr w:type="spellStart"/>
      <w:r w:rsidRPr="00385C3A">
        <w:rPr>
          <w:color w:val="4472C4" w:themeColor="accent1"/>
        </w:rPr>
        <w:t>ms</w:t>
      </w:r>
      <w:proofErr w:type="spellEnd"/>
      <w:r w:rsidRPr="00385C3A">
        <w:rPr>
          <w:color w:val="4472C4" w:themeColor="accent1"/>
        </w:rPr>
        <w:t>) is therefore 12 events.”</w:t>
      </w:r>
    </w:p>
    <w:p w14:paraId="4522C4C1" w14:textId="77777777" w:rsidR="007608D4" w:rsidRPr="007608D4" w:rsidRDefault="007608D4" w:rsidP="00451712">
      <w:pPr>
        <w:ind w:left="720"/>
      </w:pPr>
    </w:p>
    <w:p w14:paraId="741D952B" w14:textId="305CC976" w:rsidR="007608D4" w:rsidRDefault="007608D4" w:rsidP="007608D4">
      <w:pPr>
        <w:numPr>
          <w:ilvl w:val="0"/>
          <w:numId w:val="8"/>
        </w:numPr>
      </w:pPr>
      <w:r w:rsidRPr="007608D4">
        <w:t xml:space="preserve">page 8 Figure 2 x-axis quantity missing "neutron energy [MeV]" </w:t>
      </w:r>
    </w:p>
    <w:p w14:paraId="72A982D7" w14:textId="7A353F44" w:rsidR="007608D4" w:rsidRDefault="00451712" w:rsidP="004054A2">
      <w:pPr>
        <w:ind w:left="360" w:firstLine="360"/>
        <w:rPr>
          <w:color w:val="4472C4" w:themeColor="accent1"/>
        </w:rPr>
      </w:pPr>
      <w:r w:rsidRPr="00385C3A">
        <w:rPr>
          <w:color w:val="4472C4" w:themeColor="accent1"/>
        </w:rPr>
        <w:t>Done</w:t>
      </w:r>
    </w:p>
    <w:p w14:paraId="67C91F98" w14:textId="77777777" w:rsidR="004054A2" w:rsidRPr="00385C3A" w:rsidRDefault="004054A2" w:rsidP="00385C3A">
      <w:pPr>
        <w:ind w:left="360" w:firstLine="360"/>
        <w:rPr>
          <w:color w:val="4472C4" w:themeColor="accent1"/>
        </w:rPr>
      </w:pPr>
    </w:p>
    <w:p w14:paraId="2DF09B5E" w14:textId="4CF73A15" w:rsidR="007608D4" w:rsidRDefault="007608D4" w:rsidP="007608D4">
      <w:pPr>
        <w:numPr>
          <w:ilvl w:val="0"/>
          <w:numId w:val="8"/>
        </w:numPr>
      </w:pPr>
      <w:r w:rsidRPr="007608D4">
        <w:t xml:space="preserve">page 14 Footnote: please write km/sec unit after each speed value </w:t>
      </w:r>
    </w:p>
    <w:p w14:paraId="437C1FA1" w14:textId="29CDE8DB" w:rsidR="007608D4" w:rsidRDefault="00451712" w:rsidP="004054A2">
      <w:pPr>
        <w:ind w:left="360" w:firstLine="360"/>
        <w:rPr>
          <w:color w:val="4472C4" w:themeColor="accent1"/>
        </w:rPr>
      </w:pPr>
      <w:r w:rsidRPr="00385C3A">
        <w:rPr>
          <w:color w:val="4472C4" w:themeColor="accent1"/>
        </w:rPr>
        <w:t>Done</w:t>
      </w:r>
    </w:p>
    <w:p w14:paraId="5B6ADCD8" w14:textId="77777777" w:rsidR="004054A2" w:rsidRPr="00385C3A" w:rsidRDefault="004054A2" w:rsidP="00385C3A">
      <w:pPr>
        <w:ind w:left="360" w:firstLine="360"/>
        <w:rPr>
          <w:color w:val="4472C4" w:themeColor="accent1"/>
        </w:rPr>
      </w:pPr>
    </w:p>
    <w:p w14:paraId="02852BA9" w14:textId="77777777" w:rsidR="007608D4" w:rsidRPr="007608D4" w:rsidRDefault="007608D4" w:rsidP="007608D4">
      <w:pPr>
        <w:numPr>
          <w:ilvl w:val="0"/>
          <w:numId w:val="8"/>
        </w:numPr>
      </w:pPr>
      <w:r w:rsidRPr="007608D4">
        <w:t xml:space="preserve">page 15 Figure 6: DEAP-3600 curve does seem to reflect their latest results, although the correct reference is [DEAP Collaboration, Search for dark matter with a 231-day </w:t>
      </w:r>
      <w:r w:rsidRPr="007608D4">
        <w:lastRenderedPageBreak/>
        <w:t xml:space="preserve">exposure of liquid argon using DEAP-3600 at SNOLAB. Physical Review D, 100 (2019) 022004]: please add in caption and References section. Reference missing in Figure 6 caption for </w:t>
      </w:r>
      <w:proofErr w:type="spellStart"/>
      <w:r w:rsidRPr="007608D4">
        <w:t>XENONnT</w:t>
      </w:r>
      <w:proofErr w:type="spellEnd"/>
      <w:r w:rsidRPr="007608D4">
        <w:t xml:space="preserve"> expected sensitivity. Figure 6 title and caption: after "90%" add "C.L." Figure 6 y-axis would be clearer as "Spin-independent WIMP nucleon cross section [cmˆ2]" Figure 6 x-axis unit should be [</w:t>
      </w:r>
      <w:proofErr w:type="spellStart"/>
      <w:r w:rsidRPr="007608D4">
        <w:t>TeV</w:t>
      </w:r>
      <w:proofErr w:type="spellEnd"/>
      <w:r w:rsidRPr="007608D4">
        <w:t>/cˆ2]</w:t>
      </w:r>
    </w:p>
    <w:p w14:paraId="07935C40" w14:textId="20F6BD00" w:rsidR="0046167A" w:rsidRPr="00385C3A" w:rsidRDefault="00451712" w:rsidP="00385C3A">
      <w:pPr>
        <w:ind w:left="360" w:firstLine="360"/>
        <w:rPr>
          <w:color w:val="4472C4" w:themeColor="accent1"/>
        </w:rPr>
      </w:pPr>
      <w:r w:rsidRPr="00385C3A">
        <w:rPr>
          <w:color w:val="4472C4" w:themeColor="accent1"/>
        </w:rPr>
        <w:t>Done</w:t>
      </w:r>
    </w:p>
    <w:p w14:paraId="23BFE507" w14:textId="13C20447" w:rsidR="0046167A" w:rsidRDefault="0046167A"/>
    <w:p w14:paraId="152ADD41" w14:textId="77777777" w:rsidR="0046167A" w:rsidRDefault="0046167A"/>
    <w:sectPr w:rsidR="004616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8C9AD" w14:textId="77777777" w:rsidR="008A3253" w:rsidRDefault="008A3253" w:rsidP="00D75928">
      <w:r>
        <w:separator/>
      </w:r>
    </w:p>
  </w:endnote>
  <w:endnote w:type="continuationSeparator" w:id="0">
    <w:p w14:paraId="6C1B9FBD" w14:textId="77777777" w:rsidR="008A3253" w:rsidRDefault="008A3253" w:rsidP="00D75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8D2DD" w14:textId="77777777" w:rsidR="008A3253" w:rsidRDefault="008A3253" w:rsidP="00D75928">
      <w:r>
        <w:separator/>
      </w:r>
    </w:p>
  </w:footnote>
  <w:footnote w:type="continuationSeparator" w:id="0">
    <w:p w14:paraId="7C82D693" w14:textId="77777777" w:rsidR="008A3253" w:rsidRDefault="008A3253" w:rsidP="00D75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778A"/>
    <w:multiLevelType w:val="hybridMultilevel"/>
    <w:tmpl w:val="53F0774E"/>
    <w:lvl w:ilvl="0" w:tplc="5CB85132">
      <w:start w:val="1"/>
      <w:numFmt w:val="bullet"/>
      <w:lvlText w:val="§"/>
      <w:lvlJc w:val="left"/>
      <w:pPr>
        <w:tabs>
          <w:tab w:val="num" w:pos="720"/>
        </w:tabs>
        <w:ind w:left="720" w:hanging="360"/>
      </w:pPr>
      <w:rPr>
        <w:rFonts w:ascii="Wingdings" w:hAnsi="Wingdings" w:hint="default"/>
      </w:rPr>
    </w:lvl>
    <w:lvl w:ilvl="1" w:tplc="5ACA7034">
      <w:start w:val="1"/>
      <w:numFmt w:val="bullet"/>
      <w:lvlText w:val="§"/>
      <w:lvlJc w:val="left"/>
      <w:pPr>
        <w:tabs>
          <w:tab w:val="num" w:pos="1440"/>
        </w:tabs>
        <w:ind w:left="1440" w:hanging="360"/>
      </w:pPr>
      <w:rPr>
        <w:rFonts w:ascii="Wingdings" w:hAnsi="Wingdings" w:hint="default"/>
      </w:rPr>
    </w:lvl>
    <w:lvl w:ilvl="2" w:tplc="FC6EAAAC" w:tentative="1">
      <w:start w:val="1"/>
      <w:numFmt w:val="bullet"/>
      <w:lvlText w:val="§"/>
      <w:lvlJc w:val="left"/>
      <w:pPr>
        <w:tabs>
          <w:tab w:val="num" w:pos="2160"/>
        </w:tabs>
        <w:ind w:left="2160" w:hanging="360"/>
      </w:pPr>
      <w:rPr>
        <w:rFonts w:ascii="Wingdings" w:hAnsi="Wingdings" w:hint="default"/>
      </w:rPr>
    </w:lvl>
    <w:lvl w:ilvl="3" w:tplc="11BC9F2E" w:tentative="1">
      <w:start w:val="1"/>
      <w:numFmt w:val="bullet"/>
      <w:lvlText w:val="§"/>
      <w:lvlJc w:val="left"/>
      <w:pPr>
        <w:tabs>
          <w:tab w:val="num" w:pos="2880"/>
        </w:tabs>
        <w:ind w:left="2880" w:hanging="360"/>
      </w:pPr>
      <w:rPr>
        <w:rFonts w:ascii="Wingdings" w:hAnsi="Wingdings" w:hint="default"/>
      </w:rPr>
    </w:lvl>
    <w:lvl w:ilvl="4" w:tplc="3CEA2D08" w:tentative="1">
      <w:start w:val="1"/>
      <w:numFmt w:val="bullet"/>
      <w:lvlText w:val="§"/>
      <w:lvlJc w:val="left"/>
      <w:pPr>
        <w:tabs>
          <w:tab w:val="num" w:pos="3600"/>
        </w:tabs>
        <w:ind w:left="3600" w:hanging="360"/>
      </w:pPr>
      <w:rPr>
        <w:rFonts w:ascii="Wingdings" w:hAnsi="Wingdings" w:hint="default"/>
      </w:rPr>
    </w:lvl>
    <w:lvl w:ilvl="5" w:tplc="0DDCF4C0" w:tentative="1">
      <w:start w:val="1"/>
      <w:numFmt w:val="bullet"/>
      <w:lvlText w:val="§"/>
      <w:lvlJc w:val="left"/>
      <w:pPr>
        <w:tabs>
          <w:tab w:val="num" w:pos="4320"/>
        </w:tabs>
        <w:ind w:left="4320" w:hanging="360"/>
      </w:pPr>
      <w:rPr>
        <w:rFonts w:ascii="Wingdings" w:hAnsi="Wingdings" w:hint="default"/>
      </w:rPr>
    </w:lvl>
    <w:lvl w:ilvl="6" w:tplc="2EF6FEC2" w:tentative="1">
      <w:start w:val="1"/>
      <w:numFmt w:val="bullet"/>
      <w:lvlText w:val="§"/>
      <w:lvlJc w:val="left"/>
      <w:pPr>
        <w:tabs>
          <w:tab w:val="num" w:pos="5040"/>
        </w:tabs>
        <w:ind w:left="5040" w:hanging="360"/>
      </w:pPr>
      <w:rPr>
        <w:rFonts w:ascii="Wingdings" w:hAnsi="Wingdings" w:hint="default"/>
      </w:rPr>
    </w:lvl>
    <w:lvl w:ilvl="7" w:tplc="0BCA9020" w:tentative="1">
      <w:start w:val="1"/>
      <w:numFmt w:val="bullet"/>
      <w:lvlText w:val="§"/>
      <w:lvlJc w:val="left"/>
      <w:pPr>
        <w:tabs>
          <w:tab w:val="num" w:pos="5760"/>
        </w:tabs>
        <w:ind w:left="5760" w:hanging="360"/>
      </w:pPr>
      <w:rPr>
        <w:rFonts w:ascii="Wingdings" w:hAnsi="Wingdings" w:hint="default"/>
      </w:rPr>
    </w:lvl>
    <w:lvl w:ilvl="8" w:tplc="8950602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3B59F6"/>
    <w:multiLevelType w:val="hybridMultilevel"/>
    <w:tmpl w:val="E208F8EA"/>
    <w:lvl w:ilvl="0" w:tplc="B2BC6D1A">
      <w:start w:val="1"/>
      <w:numFmt w:val="bullet"/>
      <w:lvlText w:val="•"/>
      <w:lvlJc w:val="left"/>
      <w:pPr>
        <w:tabs>
          <w:tab w:val="num" w:pos="720"/>
        </w:tabs>
        <w:ind w:left="720" w:hanging="360"/>
      </w:pPr>
      <w:rPr>
        <w:rFonts w:ascii="Arial" w:hAnsi="Arial" w:hint="default"/>
      </w:rPr>
    </w:lvl>
    <w:lvl w:ilvl="1" w:tplc="0B88BFA0" w:tentative="1">
      <w:start w:val="1"/>
      <w:numFmt w:val="bullet"/>
      <w:lvlText w:val="•"/>
      <w:lvlJc w:val="left"/>
      <w:pPr>
        <w:tabs>
          <w:tab w:val="num" w:pos="1440"/>
        </w:tabs>
        <w:ind w:left="1440" w:hanging="360"/>
      </w:pPr>
      <w:rPr>
        <w:rFonts w:ascii="Arial" w:hAnsi="Arial" w:hint="default"/>
      </w:rPr>
    </w:lvl>
    <w:lvl w:ilvl="2" w:tplc="F954AD38" w:tentative="1">
      <w:start w:val="1"/>
      <w:numFmt w:val="bullet"/>
      <w:lvlText w:val="•"/>
      <w:lvlJc w:val="left"/>
      <w:pPr>
        <w:tabs>
          <w:tab w:val="num" w:pos="2160"/>
        </w:tabs>
        <w:ind w:left="2160" w:hanging="360"/>
      </w:pPr>
      <w:rPr>
        <w:rFonts w:ascii="Arial" w:hAnsi="Arial" w:hint="default"/>
      </w:rPr>
    </w:lvl>
    <w:lvl w:ilvl="3" w:tplc="AFA0066A" w:tentative="1">
      <w:start w:val="1"/>
      <w:numFmt w:val="bullet"/>
      <w:lvlText w:val="•"/>
      <w:lvlJc w:val="left"/>
      <w:pPr>
        <w:tabs>
          <w:tab w:val="num" w:pos="2880"/>
        </w:tabs>
        <w:ind w:left="2880" w:hanging="360"/>
      </w:pPr>
      <w:rPr>
        <w:rFonts w:ascii="Arial" w:hAnsi="Arial" w:hint="default"/>
      </w:rPr>
    </w:lvl>
    <w:lvl w:ilvl="4" w:tplc="940C2174" w:tentative="1">
      <w:start w:val="1"/>
      <w:numFmt w:val="bullet"/>
      <w:lvlText w:val="•"/>
      <w:lvlJc w:val="left"/>
      <w:pPr>
        <w:tabs>
          <w:tab w:val="num" w:pos="3600"/>
        </w:tabs>
        <w:ind w:left="3600" w:hanging="360"/>
      </w:pPr>
      <w:rPr>
        <w:rFonts w:ascii="Arial" w:hAnsi="Arial" w:hint="default"/>
      </w:rPr>
    </w:lvl>
    <w:lvl w:ilvl="5" w:tplc="BBA05C5A" w:tentative="1">
      <w:start w:val="1"/>
      <w:numFmt w:val="bullet"/>
      <w:lvlText w:val="•"/>
      <w:lvlJc w:val="left"/>
      <w:pPr>
        <w:tabs>
          <w:tab w:val="num" w:pos="4320"/>
        </w:tabs>
        <w:ind w:left="4320" w:hanging="360"/>
      </w:pPr>
      <w:rPr>
        <w:rFonts w:ascii="Arial" w:hAnsi="Arial" w:hint="default"/>
      </w:rPr>
    </w:lvl>
    <w:lvl w:ilvl="6" w:tplc="5C00CC30" w:tentative="1">
      <w:start w:val="1"/>
      <w:numFmt w:val="bullet"/>
      <w:lvlText w:val="•"/>
      <w:lvlJc w:val="left"/>
      <w:pPr>
        <w:tabs>
          <w:tab w:val="num" w:pos="5040"/>
        </w:tabs>
        <w:ind w:left="5040" w:hanging="360"/>
      </w:pPr>
      <w:rPr>
        <w:rFonts w:ascii="Arial" w:hAnsi="Arial" w:hint="default"/>
      </w:rPr>
    </w:lvl>
    <w:lvl w:ilvl="7" w:tplc="EA9E60CC" w:tentative="1">
      <w:start w:val="1"/>
      <w:numFmt w:val="bullet"/>
      <w:lvlText w:val="•"/>
      <w:lvlJc w:val="left"/>
      <w:pPr>
        <w:tabs>
          <w:tab w:val="num" w:pos="5760"/>
        </w:tabs>
        <w:ind w:left="5760" w:hanging="360"/>
      </w:pPr>
      <w:rPr>
        <w:rFonts w:ascii="Arial" w:hAnsi="Arial" w:hint="default"/>
      </w:rPr>
    </w:lvl>
    <w:lvl w:ilvl="8" w:tplc="EFB469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CB176F"/>
    <w:multiLevelType w:val="hybridMultilevel"/>
    <w:tmpl w:val="45FC44DA"/>
    <w:lvl w:ilvl="0" w:tplc="B5C48D54">
      <w:start w:val="1"/>
      <w:numFmt w:val="bullet"/>
      <w:lvlText w:val="•"/>
      <w:lvlJc w:val="left"/>
      <w:pPr>
        <w:tabs>
          <w:tab w:val="num" w:pos="720"/>
        </w:tabs>
        <w:ind w:left="720" w:hanging="360"/>
      </w:pPr>
      <w:rPr>
        <w:rFonts w:ascii="Arial" w:hAnsi="Arial" w:hint="default"/>
      </w:rPr>
    </w:lvl>
    <w:lvl w:ilvl="1" w:tplc="668C651C" w:tentative="1">
      <w:start w:val="1"/>
      <w:numFmt w:val="bullet"/>
      <w:lvlText w:val="•"/>
      <w:lvlJc w:val="left"/>
      <w:pPr>
        <w:tabs>
          <w:tab w:val="num" w:pos="1440"/>
        </w:tabs>
        <w:ind w:left="1440" w:hanging="360"/>
      </w:pPr>
      <w:rPr>
        <w:rFonts w:ascii="Arial" w:hAnsi="Arial" w:hint="default"/>
      </w:rPr>
    </w:lvl>
    <w:lvl w:ilvl="2" w:tplc="75C68926" w:tentative="1">
      <w:start w:val="1"/>
      <w:numFmt w:val="bullet"/>
      <w:lvlText w:val="•"/>
      <w:lvlJc w:val="left"/>
      <w:pPr>
        <w:tabs>
          <w:tab w:val="num" w:pos="2160"/>
        </w:tabs>
        <w:ind w:left="2160" w:hanging="360"/>
      </w:pPr>
      <w:rPr>
        <w:rFonts w:ascii="Arial" w:hAnsi="Arial" w:hint="default"/>
      </w:rPr>
    </w:lvl>
    <w:lvl w:ilvl="3" w:tplc="DA9C251A" w:tentative="1">
      <w:start w:val="1"/>
      <w:numFmt w:val="bullet"/>
      <w:lvlText w:val="•"/>
      <w:lvlJc w:val="left"/>
      <w:pPr>
        <w:tabs>
          <w:tab w:val="num" w:pos="2880"/>
        </w:tabs>
        <w:ind w:left="2880" w:hanging="360"/>
      </w:pPr>
      <w:rPr>
        <w:rFonts w:ascii="Arial" w:hAnsi="Arial" w:hint="default"/>
      </w:rPr>
    </w:lvl>
    <w:lvl w:ilvl="4" w:tplc="CCDA3ECE" w:tentative="1">
      <w:start w:val="1"/>
      <w:numFmt w:val="bullet"/>
      <w:lvlText w:val="•"/>
      <w:lvlJc w:val="left"/>
      <w:pPr>
        <w:tabs>
          <w:tab w:val="num" w:pos="3600"/>
        </w:tabs>
        <w:ind w:left="3600" w:hanging="360"/>
      </w:pPr>
      <w:rPr>
        <w:rFonts w:ascii="Arial" w:hAnsi="Arial" w:hint="default"/>
      </w:rPr>
    </w:lvl>
    <w:lvl w:ilvl="5" w:tplc="BF20ADD6" w:tentative="1">
      <w:start w:val="1"/>
      <w:numFmt w:val="bullet"/>
      <w:lvlText w:val="•"/>
      <w:lvlJc w:val="left"/>
      <w:pPr>
        <w:tabs>
          <w:tab w:val="num" w:pos="4320"/>
        </w:tabs>
        <w:ind w:left="4320" w:hanging="360"/>
      </w:pPr>
      <w:rPr>
        <w:rFonts w:ascii="Arial" w:hAnsi="Arial" w:hint="default"/>
      </w:rPr>
    </w:lvl>
    <w:lvl w:ilvl="6" w:tplc="667E5098" w:tentative="1">
      <w:start w:val="1"/>
      <w:numFmt w:val="bullet"/>
      <w:lvlText w:val="•"/>
      <w:lvlJc w:val="left"/>
      <w:pPr>
        <w:tabs>
          <w:tab w:val="num" w:pos="5040"/>
        </w:tabs>
        <w:ind w:left="5040" w:hanging="360"/>
      </w:pPr>
      <w:rPr>
        <w:rFonts w:ascii="Arial" w:hAnsi="Arial" w:hint="default"/>
      </w:rPr>
    </w:lvl>
    <w:lvl w:ilvl="7" w:tplc="52A4B520" w:tentative="1">
      <w:start w:val="1"/>
      <w:numFmt w:val="bullet"/>
      <w:lvlText w:val="•"/>
      <w:lvlJc w:val="left"/>
      <w:pPr>
        <w:tabs>
          <w:tab w:val="num" w:pos="5760"/>
        </w:tabs>
        <w:ind w:left="5760" w:hanging="360"/>
      </w:pPr>
      <w:rPr>
        <w:rFonts w:ascii="Arial" w:hAnsi="Arial" w:hint="default"/>
      </w:rPr>
    </w:lvl>
    <w:lvl w:ilvl="8" w:tplc="2A9898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9974E5"/>
    <w:multiLevelType w:val="hybridMultilevel"/>
    <w:tmpl w:val="850695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442310"/>
    <w:multiLevelType w:val="hybridMultilevel"/>
    <w:tmpl w:val="9110AD0E"/>
    <w:lvl w:ilvl="0" w:tplc="5FDA9380">
      <w:start w:val="1"/>
      <w:numFmt w:val="bullet"/>
      <w:lvlText w:val="•"/>
      <w:lvlJc w:val="left"/>
      <w:pPr>
        <w:tabs>
          <w:tab w:val="num" w:pos="720"/>
        </w:tabs>
        <w:ind w:left="720" w:hanging="360"/>
      </w:pPr>
      <w:rPr>
        <w:rFonts w:ascii="Arial" w:hAnsi="Arial" w:hint="default"/>
      </w:rPr>
    </w:lvl>
    <w:lvl w:ilvl="1" w:tplc="0204D084" w:tentative="1">
      <w:start w:val="1"/>
      <w:numFmt w:val="bullet"/>
      <w:lvlText w:val="•"/>
      <w:lvlJc w:val="left"/>
      <w:pPr>
        <w:tabs>
          <w:tab w:val="num" w:pos="1440"/>
        </w:tabs>
        <w:ind w:left="1440" w:hanging="360"/>
      </w:pPr>
      <w:rPr>
        <w:rFonts w:ascii="Arial" w:hAnsi="Arial" w:hint="default"/>
      </w:rPr>
    </w:lvl>
    <w:lvl w:ilvl="2" w:tplc="E138B95E" w:tentative="1">
      <w:start w:val="1"/>
      <w:numFmt w:val="bullet"/>
      <w:lvlText w:val="•"/>
      <w:lvlJc w:val="left"/>
      <w:pPr>
        <w:tabs>
          <w:tab w:val="num" w:pos="2160"/>
        </w:tabs>
        <w:ind w:left="2160" w:hanging="360"/>
      </w:pPr>
      <w:rPr>
        <w:rFonts w:ascii="Arial" w:hAnsi="Arial" w:hint="default"/>
      </w:rPr>
    </w:lvl>
    <w:lvl w:ilvl="3" w:tplc="FCBA1B40" w:tentative="1">
      <w:start w:val="1"/>
      <w:numFmt w:val="bullet"/>
      <w:lvlText w:val="•"/>
      <w:lvlJc w:val="left"/>
      <w:pPr>
        <w:tabs>
          <w:tab w:val="num" w:pos="2880"/>
        </w:tabs>
        <w:ind w:left="2880" w:hanging="360"/>
      </w:pPr>
      <w:rPr>
        <w:rFonts w:ascii="Arial" w:hAnsi="Arial" w:hint="default"/>
      </w:rPr>
    </w:lvl>
    <w:lvl w:ilvl="4" w:tplc="EABE0098" w:tentative="1">
      <w:start w:val="1"/>
      <w:numFmt w:val="bullet"/>
      <w:lvlText w:val="•"/>
      <w:lvlJc w:val="left"/>
      <w:pPr>
        <w:tabs>
          <w:tab w:val="num" w:pos="3600"/>
        </w:tabs>
        <w:ind w:left="3600" w:hanging="360"/>
      </w:pPr>
      <w:rPr>
        <w:rFonts w:ascii="Arial" w:hAnsi="Arial" w:hint="default"/>
      </w:rPr>
    </w:lvl>
    <w:lvl w:ilvl="5" w:tplc="0BC24E6E" w:tentative="1">
      <w:start w:val="1"/>
      <w:numFmt w:val="bullet"/>
      <w:lvlText w:val="•"/>
      <w:lvlJc w:val="left"/>
      <w:pPr>
        <w:tabs>
          <w:tab w:val="num" w:pos="4320"/>
        </w:tabs>
        <w:ind w:left="4320" w:hanging="360"/>
      </w:pPr>
      <w:rPr>
        <w:rFonts w:ascii="Arial" w:hAnsi="Arial" w:hint="default"/>
      </w:rPr>
    </w:lvl>
    <w:lvl w:ilvl="6" w:tplc="20909438" w:tentative="1">
      <w:start w:val="1"/>
      <w:numFmt w:val="bullet"/>
      <w:lvlText w:val="•"/>
      <w:lvlJc w:val="left"/>
      <w:pPr>
        <w:tabs>
          <w:tab w:val="num" w:pos="5040"/>
        </w:tabs>
        <w:ind w:left="5040" w:hanging="360"/>
      </w:pPr>
      <w:rPr>
        <w:rFonts w:ascii="Arial" w:hAnsi="Arial" w:hint="default"/>
      </w:rPr>
    </w:lvl>
    <w:lvl w:ilvl="7" w:tplc="913AF2AE" w:tentative="1">
      <w:start w:val="1"/>
      <w:numFmt w:val="bullet"/>
      <w:lvlText w:val="•"/>
      <w:lvlJc w:val="left"/>
      <w:pPr>
        <w:tabs>
          <w:tab w:val="num" w:pos="5760"/>
        </w:tabs>
        <w:ind w:left="5760" w:hanging="360"/>
      </w:pPr>
      <w:rPr>
        <w:rFonts w:ascii="Arial" w:hAnsi="Arial" w:hint="default"/>
      </w:rPr>
    </w:lvl>
    <w:lvl w:ilvl="8" w:tplc="A2E6DC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6F61595"/>
    <w:multiLevelType w:val="hybridMultilevel"/>
    <w:tmpl w:val="6C347D58"/>
    <w:lvl w:ilvl="0" w:tplc="753035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3233F"/>
    <w:multiLevelType w:val="hybridMultilevel"/>
    <w:tmpl w:val="AC025C62"/>
    <w:lvl w:ilvl="0" w:tplc="ABD83364">
      <w:start w:val="1"/>
      <w:numFmt w:val="bullet"/>
      <w:lvlText w:val="•"/>
      <w:lvlJc w:val="left"/>
      <w:pPr>
        <w:tabs>
          <w:tab w:val="num" w:pos="720"/>
        </w:tabs>
        <w:ind w:left="720" w:hanging="360"/>
      </w:pPr>
      <w:rPr>
        <w:rFonts w:ascii="Arial" w:hAnsi="Arial" w:hint="default"/>
      </w:rPr>
    </w:lvl>
    <w:lvl w:ilvl="1" w:tplc="C90AFE08" w:tentative="1">
      <w:start w:val="1"/>
      <w:numFmt w:val="bullet"/>
      <w:lvlText w:val="•"/>
      <w:lvlJc w:val="left"/>
      <w:pPr>
        <w:tabs>
          <w:tab w:val="num" w:pos="1440"/>
        </w:tabs>
        <w:ind w:left="1440" w:hanging="360"/>
      </w:pPr>
      <w:rPr>
        <w:rFonts w:ascii="Arial" w:hAnsi="Arial" w:hint="default"/>
      </w:rPr>
    </w:lvl>
    <w:lvl w:ilvl="2" w:tplc="13867EBA" w:tentative="1">
      <w:start w:val="1"/>
      <w:numFmt w:val="bullet"/>
      <w:lvlText w:val="•"/>
      <w:lvlJc w:val="left"/>
      <w:pPr>
        <w:tabs>
          <w:tab w:val="num" w:pos="2160"/>
        </w:tabs>
        <w:ind w:left="2160" w:hanging="360"/>
      </w:pPr>
      <w:rPr>
        <w:rFonts w:ascii="Arial" w:hAnsi="Arial" w:hint="default"/>
      </w:rPr>
    </w:lvl>
    <w:lvl w:ilvl="3" w:tplc="1366B546" w:tentative="1">
      <w:start w:val="1"/>
      <w:numFmt w:val="bullet"/>
      <w:lvlText w:val="•"/>
      <w:lvlJc w:val="left"/>
      <w:pPr>
        <w:tabs>
          <w:tab w:val="num" w:pos="2880"/>
        </w:tabs>
        <w:ind w:left="2880" w:hanging="360"/>
      </w:pPr>
      <w:rPr>
        <w:rFonts w:ascii="Arial" w:hAnsi="Arial" w:hint="default"/>
      </w:rPr>
    </w:lvl>
    <w:lvl w:ilvl="4" w:tplc="BC221502" w:tentative="1">
      <w:start w:val="1"/>
      <w:numFmt w:val="bullet"/>
      <w:lvlText w:val="•"/>
      <w:lvlJc w:val="left"/>
      <w:pPr>
        <w:tabs>
          <w:tab w:val="num" w:pos="3600"/>
        </w:tabs>
        <w:ind w:left="3600" w:hanging="360"/>
      </w:pPr>
      <w:rPr>
        <w:rFonts w:ascii="Arial" w:hAnsi="Arial" w:hint="default"/>
      </w:rPr>
    </w:lvl>
    <w:lvl w:ilvl="5" w:tplc="48F2CF38" w:tentative="1">
      <w:start w:val="1"/>
      <w:numFmt w:val="bullet"/>
      <w:lvlText w:val="•"/>
      <w:lvlJc w:val="left"/>
      <w:pPr>
        <w:tabs>
          <w:tab w:val="num" w:pos="4320"/>
        </w:tabs>
        <w:ind w:left="4320" w:hanging="360"/>
      </w:pPr>
      <w:rPr>
        <w:rFonts w:ascii="Arial" w:hAnsi="Arial" w:hint="default"/>
      </w:rPr>
    </w:lvl>
    <w:lvl w:ilvl="6" w:tplc="41D6159C" w:tentative="1">
      <w:start w:val="1"/>
      <w:numFmt w:val="bullet"/>
      <w:lvlText w:val="•"/>
      <w:lvlJc w:val="left"/>
      <w:pPr>
        <w:tabs>
          <w:tab w:val="num" w:pos="5040"/>
        </w:tabs>
        <w:ind w:left="5040" w:hanging="360"/>
      </w:pPr>
      <w:rPr>
        <w:rFonts w:ascii="Arial" w:hAnsi="Arial" w:hint="default"/>
      </w:rPr>
    </w:lvl>
    <w:lvl w:ilvl="7" w:tplc="5F18A38E" w:tentative="1">
      <w:start w:val="1"/>
      <w:numFmt w:val="bullet"/>
      <w:lvlText w:val="•"/>
      <w:lvlJc w:val="left"/>
      <w:pPr>
        <w:tabs>
          <w:tab w:val="num" w:pos="5760"/>
        </w:tabs>
        <w:ind w:left="5760" w:hanging="360"/>
      </w:pPr>
      <w:rPr>
        <w:rFonts w:ascii="Arial" w:hAnsi="Arial" w:hint="default"/>
      </w:rPr>
    </w:lvl>
    <w:lvl w:ilvl="8" w:tplc="250EE46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C6393D"/>
    <w:multiLevelType w:val="hybridMultilevel"/>
    <w:tmpl w:val="1A9419B6"/>
    <w:lvl w:ilvl="0" w:tplc="E36E86A8">
      <w:start w:val="1"/>
      <w:numFmt w:val="bullet"/>
      <w:lvlText w:val="•"/>
      <w:lvlJc w:val="left"/>
      <w:pPr>
        <w:tabs>
          <w:tab w:val="num" w:pos="720"/>
        </w:tabs>
        <w:ind w:left="720" w:hanging="360"/>
      </w:pPr>
      <w:rPr>
        <w:rFonts w:ascii="Arial" w:hAnsi="Arial" w:hint="default"/>
      </w:rPr>
    </w:lvl>
    <w:lvl w:ilvl="1" w:tplc="82F21DCE" w:tentative="1">
      <w:start w:val="1"/>
      <w:numFmt w:val="bullet"/>
      <w:lvlText w:val="•"/>
      <w:lvlJc w:val="left"/>
      <w:pPr>
        <w:tabs>
          <w:tab w:val="num" w:pos="1440"/>
        </w:tabs>
        <w:ind w:left="1440" w:hanging="360"/>
      </w:pPr>
      <w:rPr>
        <w:rFonts w:ascii="Arial" w:hAnsi="Arial" w:hint="default"/>
      </w:rPr>
    </w:lvl>
    <w:lvl w:ilvl="2" w:tplc="ABFED612" w:tentative="1">
      <w:start w:val="1"/>
      <w:numFmt w:val="bullet"/>
      <w:lvlText w:val="•"/>
      <w:lvlJc w:val="left"/>
      <w:pPr>
        <w:tabs>
          <w:tab w:val="num" w:pos="2160"/>
        </w:tabs>
        <w:ind w:left="2160" w:hanging="360"/>
      </w:pPr>
      <w:rPr>
        <w:rFonts w:ascii="Arial" w:hAnsi="Arial" w:hint="default"/>
      </w:rPr>
    </w:lvl>
    <w:lvl w:ilvl="3" w:tplc="F448F1A4" w:tentative="1">
      <w:start w:val="1"/>
      <w:numFmt w:val="bullet"/>
      <w:lvlText w:val="•"/>
      <w:lvlJc w:val="left"/>
      <w:pPr>
        <w:tabs>
          <w:tab w:val="num" w:pos="2880"/>
        </w:tabs>
        <w:ind w:left="2880" w:hanging="360"/>
      </w:pPr>
      <w:rPr>
        <w:rFonts w:ascii="Arial" w:hAnsi="Arial" w:hint="default"/>
      </w:rPr>
    </w:lvl>
    <w:lvl w:ilvl="4" w:tplc="D7A09650" w:tentative="1">
      <w:start w:val="1"/>
      <w:numFmt w:val="bullet"/>
      <w:lvlText w:val="•"/>
      <w:lvlJc w:val="left"/>
      <w:pPr>
        <w:tabs>
          <w:tab w:val="num" w:pos="3600"/>
        </w:tabs>
        <w:ind w:left="3600" w:hanging="360"/>
      </w:pPr>
      <w:rPr>
        <w:rFonts w:ascii="Arial" w:hAnsi="Arial" w:hint="default"/>
      </w:rPr>
    </w:lvl>
    <w:lvl w:ilvl="5" w:tplc="0730103A" w:tentative="1">
      <w:start w:val="1"/>
      <w:numFmt w:val="bullet"/>
      <w:lvlText w:val="•"/>
      <w:lvlJc w:val="left"/>
      <w:pPr>
        <w:tabs>
          <w:tab w:val="num" w:pos="4320"/>
        </w:tabs>
        <w:ind w:left="4320" w:hanging="360"/>
      </w:pPr>
      <w:rPr>
        <w:rFonts w:ascii="Arial" w:hAnsi="Arial" w:hint="default"/>
      </w:rPr>
    </w:lvl>
    <w:lvl w:ilvl="6" w:tplc="F182CF92" w:tentative="1">
      <w:start w:val="1"/>
      <w:numFmt w:val="bullet"/>
      <w:lvlText w:val="•"/>
      <w:lvlJc w:val="left"/>
      <w:pPr>
        <w:tabs>
          <w:tab w:val="num" w:pos="5040"/>
        </w:tabs>
        <w:ind w:left="5040" w:hanging="360"/>
      </w:pPr>
      <w:rPr>
        <w:rFonts w:ascii="Arial" w:hAnsi="Arial" w:hint="default"/>
      </w:rPr>
    </w:lvl>
    <w:lvl w:ilvl="7" w:tplc="8A766BA8" w:tentative="1">
      <w:start w:val="1"/>
      <w:numFmt w:val="bullet"/>
      <w:lvlText w:val="•"/>
      <w:lvlJc w:val="left"/>
      <w:pPr>
        <w:tabs>
          <w:tab w:val="num" w:pos="5760"/>
        </w:tabs>
        <w:ind w:left="5760" w:hanging="360"/>
      </w:pPr>
      <w:rPr>
        <w:rFonts w:ascii="Arial" w:hAnsi="Arial" w:hint="default"/>
      </w:rPr>
    </w:lvl>
    <w:lvl w:ilvl="8" w:tplc="A05C91D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9171075"/>
    <w:multiLevelType w:val="hybridMultilevel"/>
    <w:tmpl w:val="A69C58E4"/>
    <w:lvl w:ilvl="0" w:tplc="13ACF78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AB026E8"/>
    <w:multiLevelType w:val="hybridMultilevel"/>
    <w:tmpl w:val="B1EE8CFE"/>
    <w:lvl w:ilvl="0" w:tplc="6D0CE084">
      <w:start w:val="1"/>
      <w:numFmt w:val="bullet"/>
      <w:lvlText w:val="•"/>
      <w:lvlJc w:val="left"/>
      <w:pPr>
        <w:tabs>
          <w:tab w:val="num" w:pos="720"/>
        </w:tabs>
        <w:ind w:left="720" w:hanging="360"/>
      </w:pPr>
      <w:rPr>
        <w:rFonts w:ascii="Arial" w:hAnsi="Arial" w:hint="default"/>
      </w:rPr>
    </w:lvl>
    <w:lvl w:ilvl="1" w:tplc="DA6ABD1E" w:tentative="1">
      <w:start w:val="1"/>
      <w:numFmt w:val="bullet"/>
      <w:lvlText w:val="•"/>
      <w:lvlJc w:val="left"/>
      <w:pPr>
        <w:tabs>
          <w:tab w:val="num" w:pos="1440"/>
        </w:tabs>
        <w:ind w:left="1440" w:hanging="360"/>
      </w:pPr>
      <w:rPr>
        <w:rFonts w:ascii="Arial" w:hAnsi="Arial" w:hint="default"/>
      </w:rPr>
    </w:lvl>
    <w:lvl w:ilvl="2" w:tplc="AC20EC5E" w:tentative="1">
      <w:start w:val="1"/>
      <w:numFmt w:val="bullet"/>
      <w:lvlText w:val="•"/>
      <w:lvlJc w:val="left"/>
      <w:pPr>
        <w:tabs>
          <w:tab w:val="num" w:pos="2160"/>
        </w:tabs>
        <w:ind w:left="2160" w:hanging="360"/>
      </w:pPr>
      <w:rPr>
        <w:rFonts w:ascii="Arial" w:hAnsi="Arial" w:hint="default"/>
      </w:rPr>
    </w:lvl>
    <w:lvl w:ilvl="3" w:tplc="62106972" w:tentative="1">
      <w:start w:val="1"/>
      <w:numFmt w:val="bullet"/>
      <w:lvlText w:val="•"/>
      <w:lvlJc w:val="left"/>
      <w:pPr>
        <w:tabs>
          <w:tab w:val="num" w:pos="2880"/>
        </w:tabs>
        <w:ind w:left="2880" w:hanging="360"/>
      </w:pPr>
      <w:rPr>
        <w:rFonts w:ascii="Arial" w:hAnsi="Arial" w:hint="default"/>
      </w:rPr>
    </w:lvl>
    <w:lvl w:ilvl="4" w:tplc="C9A2DD78" w:tentative="1">
      <w:start w:val="1"/>
      <w:numFmt w:val="bullet"/>
      <w:lvlText w:val="•"/>
      <w:lvlJc w:val="left"/>
      <w:pPr>
        <w:tabs>
          <w:tab w:val="num" w:pos="3600"/>
        </w:tabs>
        <w:ind w:left="3600" w:hanging="360"/>
      </w:pPr>
      <w:rPr>
        <w:rFonts w:ascii="Arial" w:hAnsi="Arial" w:hint="default"/>
      </w:rPr>
    </w:lvl>
    <w:lvl w:ilvl="5" w:tplc="C7720F82" w:tentative="1">
      <w:start w:val="1"/>
      <w:numFmt w:val="bullet"/>
      <w:lvlText w:val="•"/>
      <w:lvlJc w:val="left"/>
      <w:pPr>
        <w:tabs>
          <w:tab w:val="num" w:pos="4320"/>
        </w:tabs>
        <w:ind w:left="4320" w:hanging="360"/>
      </w:pPr>
      <w:rPr>
        <w:rFonts w:ascii="Arial" w:hAnsi="Arial" w:hint="default"/>
      </w:rPr>
    </w:lvl>
    <w:lvl w:ilvl="6" w:tplc="3E4EBC24" w:tentative="1">
      <w:start w:val="1"/>
      <w:numFmt w:val="bullet"/>
      <w:lvlText w:val="•"/>
      <w:lvlJc w:val="left"/>
      <w:pPr>
        <w:tabs>
          <w:tab w:val="num" w:pos="5040"/>
        </w:tabs>
        <w:ind w:left="5040" w:hanging="360"/>
      </w:pPr>
      <w:rPr>
        <w:rFonts w:ascii="Arial" w:hAnsi="Arial" w:hint="default"/>
      </w:rPr>
    </w:lvl>
    <w:lvl w:ilvl="7" w:tplc="34B2EE42" w:tentative="1">
      <w:start w:val="1"/>
      <w:numFmt w:val="bullet"/>
      <w:lvlText w:val="•"/>
      <w:lvlJc w:val="left"/>
      <w:pPr>
        <w:tabs>
          <w:tab w:val="num" w:pos="5760"/>
        </w:tabs>
        <w:ind w:left="5760" w:hanging="360"/>
      </w:pPr>
      <w:rPr>
        <w:rFonts w:ascii="Arial" w:hAnsi="Arial" w:hint="default"/>
      </w:rPr>
    </w:lvl>
    <w:lvl w:ilvl="8" w:tplc="F1CCC8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747BFB"/>
    <w:multiLevelType w:val="hybridMultilevel"/>
    <w:tmpl w:val="2266FA80"/>
    <w:lvl w:ilvl="0" w:tplc="82F46818">
      <w:start w:val="1"/>
      <w:numFmt w:val="bullet"/>
      <w:lvlText w:val="•"/>
      <w:lvlJc w:val="left"/>
      <w:pPr>
        <w:tabs>
          <w:tab w:val="num" w:pos="720"/>
        </w:tabs>
        <w:ind w:left="720" w:hanging="360"/>
      </w:pPr>
      <w:rPr>
        <w:rFonts w:ascii="Arial" w:hAnsi="Arial" w:hint="default"/>
      </w:rPr>
    </w:lvl>
    <w:lvl w:ilvl="1" w:tplc="D136B604" w:tentative="1">
      <w:start w:val="1"/>
      <w:numFmt w:val="bullet"/>
      <w:lvlText w:val="•"/>
      <w:lvlJc w:val="left"/>
      <w:pPr>
        <w:tabs>
          <w:tab w:val="num" w:pos="1440"/>
        </w:tabs>
        <w:ind w:left="1440" w:hanging="360"/>
      </w:pPr>
      <w:rPr>
        <w:rFonts w:ascii="Arial" w:hAnsi="Arial" w:hint="default"/>
      </w:rPr>
    </w:lvl>
    <w:lvl w:ilvl="2" w:tplc="30B28808" w:tentative="1">
      <w:start w:val="1"/>
      <w:numFmt w:val="bullet"/>
      <w:lvlText w:val="•"/>
      <w:lvlJc w:val="left"/>
      <w:pPr>
        <w:tabs>
          <w:tab w:val="num" w:pos="2160"/>
        </w:tabs>
        <w:ind w:left="2160" w:hanging="360"/>
      </w:pPr>
      <w:rPr>
        <w:rFonts w:ascii="Arial" w:hAnsi="Arial" w:hint="default"/>
      </w:rPr>
    </w:lvl>
    <w:lvl w:ilvl="3" w:tplc="244E3FB4" w:tentative="1">
      <w:start w:val="1"/>
      <w:numFmt w:val="bullet"/>
      <w:lvlText w:val="•"/>
      <w:lvlJc w:val="left"/>
      <w:pPr>
        <w:tabs>
          <w:tab w:val="num" w:pos="2880"/>
        </w:tabs>
        <w:ind w:left="2880" w:hanging="360"/>
      </w:pPr>
      <w:rPr>
        <w:rFonts w:ascii="Arial" w:hAnsi="Arial" w:hint="default"/>
      </w:rPr>
    </w:lvl>
    <w:lvl w:ilvl="4" w:tplc="683AE972" w:tentative="1">
      <w:start w:val="1"/>
      <w:numFmt w:val="bullet"/>
      <w:lvlText w:val="•"/>
      <w:lvlJc w:val="left"/>
      <w:pPr>
        <w:tabs>
          <w:tab w:val="num" w:pos="3600"/>
        </w:tabs>
        <w:ind w:left="3600" w:hanging="360"/>
      </w:pPr>
      <w:rPr>
        <w:rFonts w:ascii="Arial" w:hAnsi="Arial" w:hint="default"/>
      </w:rPr>
    </w:lvl>
    <w:lvl w:ilvl="5" w:tplc="6B96E772" w:tentative="1">
      <w:start w:val="1"/>
      <w:numFmt w:val="bullet"/>
      <w:lvlText w:val="•"/>
      <w:lvlJc w:val="left"/>
      <w:pPr>
        <w:tabs>
          <w:tab w:val="num" w:pos="4320"/>
        </w:tabs>
        <w:ind w:left="4320" w:hanging="360"/>
      </w:pPr>
      <w:rPr>
        <w:rFonts w:ascii="Arial" w:hAnsi="Arial" w:hint="default"/>
      </w:rPr>
    </w:lvl>
    <w:lvl w:ilvl="6" w:tplc="8F58963A" w:tentative="1">
      <w:start w:val="1"/>
      <w:numFmt w:val="bullet"/>
      <w:lvlText w:val="•"/>
      <w:lvlJc w:val="left"/>
      <w:pPr>
        <w:tabs>
          <w:tab w:val="num" w:pos="5040"/>
        </w:tabs>
        <w:ind w:left="5040" w:hanging="360"/>
      </w:pPr>
      <w:rPr>
        <w:rFonts w:ascii="Arial" w:hAnsi="Arial" w:hint="default"/>
      </w:rPr>
    </w:lvl>
    <w:lvl w:ilvl="7" w:tplc="C89694D2" w:tentative="1">
      <w:start w:val="1"/>
      <w:numFmt w:val="bullet"/>
      <w:lvlText w:val="•"/>
      <w:lvlJc w:val="left"/>
      <w:pPr>
        <w:tabs>
          <w:tab w:val="num" w:pos="5760"/>
        </w:tabs>
        <w:ind w:left="5760" w:hanging="360"/>
      </w:pPr>
      <w:rPr>
        <w:rFonts w:ascii="Arial" w:hAnsi="Arial" w:hint="default"/>
      </w:rPr>
    </w:lvl>
    <w:lvl w:ilvl="8" w:tplc="C634512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0"/>
  </w:num>
  <w:num w:numId="3">
    <w:abstractNumId w:val="0"/>
  </w:num>
  <w:num w:numId="4">
    <w:abstractNumId w:val="7"/>
  </w:num>
  <w:num w:numId="5">
    <w:abstractNumId w:val="1"/>
  </w:num>
  <w:num w:numId="6">
    <w:abstractNumId w:val="2"/>
  </w:num>
  <w:num w:numId="7">
    <w:abstractNumId w:val="9"/>
  </w:num>
  <w:num w:numId="8">
    <w:abstractNumId w:val="6"/>
  </w:num>
  <w:num w:numId="9">
    <w:abstractNumId w:val="8"/>
  </w:num>
  <w:num w:numId="10">
    <w:abstractNumId w:val="3"/>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ldanha, Richard N">
    <w15:presenceInfo w15:providerId="AD" w15:userId="S::richard.saldanha@pnnl.gov::65f9742c-8bff-4c12-83ff-b2c97c5ac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39"/>
    <w:rsid w:val="00007661"/>
    <w:rsid w:val="00021AA3"/>
    <w:rsid w:val="00032FE4"/>
    <w:rsid w:val="00076790"/>
    <w:rsid w:val="000C085B"/>
    <w:rsid w:val="000C4746"/>
    <w:rsid w:val="000C73FE"/>
    <w:rsid w:val="000C7E9D"/>
    <w:rsid w:val="000E7AD8"/>
    <w:rsid w:val="00106B09"/>
    <w:rsid w:val="00171796"/>
    <w:rsid w:val="00222B3F"/>
    <w:rsid w:val="00230D1E"/>
    <w:rsid w:val="00263A32"/>
    <w:rsid w:val="00282EA8"/>
    <w:rsid w:val="00293641"/>
    <w:rsid w:val="002C0E93"/>
    <w:rsid w:val="002F2A18"/>
    <w:rsid w:val="002F5427"/>
    <w:rsid w:val="00306B77"/>
    <w:rsid w:val="003076F2"/>
    <w:rsid w:val="0030789D"/>
    <w:rsid w:val="003128D7"/>
    <w:rsid w:val="00314F7F"/>
    <w:rsid w:val="0031609E"/>
    <w:rsid w:val="00322677"/>
    <w:rsid w:val="003272BB"/>
    <w:rsid w:val="00332220"/>
    <w:rsid w:val="0034187A"/>
    <w:rsid w:val="003455BF"/>
    <w:rsid w:val="00354577"/>
    <w:rsid w:val="00385C3A"/>
    <w:rsid w:val="003C7AAB"/>
    <w:rsid w:val="00400CC2"/>
    <w:rsid w:val="0040203D"/>
    <w:rsid w:val="004054A2"/>
    <w:rsid w:val="00451712"/>
    <w:rsid w:val="00451DF3"/>
    <w:rsid w:val="0046167A"/>
    <w:rsid w:val="0046563A"/>
    <w:rsid w:val="00477C83"/>
    <w:rsid w:val="00487999"/>
    <w:rsid w:val="004A03C5"/>
    <w:rsid w:val="004C21DB"/>
    <w:rsid w:val="00522E4D"/>
    <w:rsid w:val="00527D4B"/>
    <w:rsid w:val="00530EFA"/>
    <w:rsid w:val="005430E5"/>
    <w:rsid w:val="00590AF0"/>
    <w:rsid w:val="005A735D"/>
    <w:rsid w:val="005C0C17"/>
    <w:rsid w:val="005C3D49"/>
    <w:rsid w:val="00621575"/>
    <w:rsid w:val="006800DF"/>
    <w:rsid w:val="006807CE"/>
    <w:rsid w:val="0069169D"/>
    <w:rsid w:val="00695B3A"/>
    <w:rsid w:val="00703A43"/>
    <w:rsid w:val="007045EB"/>
    <w:rsid w:val="00704C9D"/>
    <w:rsid w:val="0071491C"/>
    <w:rsid w:val="007429D4"/>
    <w:rsid w:val="007534B2"/>
    <w:rsid w:val="007608D4"/>
    <w:rsid w:val="00765529"/>
    <w:rsid w:val="007A3D56"/>
    <w:rsid w:val="007F0312"/>
    <w:rsid w:val="00811706"/>
    <w:rsid w:val="00876DA0"/>
    <w:rsid w:val="008A2658"/>
    <w:rsid w:val="008A2BFF"/>
    <w:rsid w:val="008A3253"/>
    <w:rsid w:val="008F79D6"/>
    <w:rsid w:val="00915608"/>
    <w:rsid w:val="0091797F"/>
    <w:rsid w:val="00925703"/>
    <w:rsid w:val="00955D0C"/>
    <w:rsid w:val="0097151E"/>
    <w:rsid w:val="009818DB"/>
    <w:rsid w:val="009A5E1C"/>
    <w:rsid w:val="009B626D"/>
    <w:rsid w:val="009F7ECA"/>
    <w:rsid w:val="00A00E06"/>
    <w:rsid w:val="00A25DBF"/>
    <w:rsid w:val="00A524F7"/>
    <w:rsid w:val="00A5567E"/>
    <w:rsid w:val="00A94382"/>
    <w:rsid w:val="00A96CE9"/>
    <w:rsid w:val="00AA0109"/>
    <w:rsid w:val="00AD4964"/>
    <w:rsid w:val="00B232D8"/>
    <w:rsid w:val="00B8017F"/>
    <w:rsid w:val="00B84827"/>
    <w:rsid w:val="00B9187F"/>
    <w:rsid w:val="00B9203B"/>
    <w:rsid w:val="00BA1A14"/>
    <w:rsid w:val="00BD4722"/>
    <w:rsid w:val="00BF74B4"/>
    <w:rsid w:val="00C01126"/>
    <w:rsid w:val="00C273DA"/>
    <w:rsid w:val="00C51DD4"/>
    <w:rsid w:val="00C61344"/>
    <w:rsid w:val="00C81039"/>
    <w:rsid w:val="00CA6487"/>
    <w:rsid w:val="00CC20B7"/>
    <w:rsid w:val="00D0454D"/>
    <w:rsid w:val="00D24A9A"/>
    <w:rsid w:val="00D3092E"/>
    <w:rsid w:val="00D50BA4"/>
    <w:rsid w:val="00D75928"/>
    <w:rsid w:val="00D87730"/>
    <w:rsid w:val="00D92EEB"/>
    <w:rsid w:val="00DA0189"/>
    <w:rsid w:val="00DB381F"/>
    <w:rsid w:val="00DB7F6F"/>
    <w:rsid w:val="00E02A85"/>
    <w:rsid w:val="00E04BD8"/>
    <w:rsid w:val="00E82DE9"/>
    <w:rsid w:val="00E95642"/>
    <w:rsid w:val="00EC785A"/>
    <w:rsid w:val="00EF7C0A"/>
    <w:rsid w:val="00F0284F"/>
    <w:rsid w:val="00F04ED1"/>
    <w:rsid w:val="00F66DF7"/>
    <w:rsid w:val="00F87E44"/>
    <w:rsid w:val="00F904BB"/>
    <w:rsid w:val="00FE21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F9D9"/>
  <w15:chartTrackingRefBased/>
  <w15:docId w15:val="{E4754FC7-0AF7-DC4A-8B73-B9D212C6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712"/>
    <w:pPr>
      <w:ind w:left="720"/>
      <w:contextualSpacing/>
    </w:pPr>
  </w:style>
  <w:style w:type="paragraph" w:styleId="Header">
    <w:name w:val="header"/>
    <w:basedOn w:val="Normal"/>
    <w:link w:val="HeaderChar"/>
    <w:uiPriority w:val="99"/>
    <w:unhideWhenUsed/>
    <w:rsid w:val="00D75928"/>
    <w:pPr>
      <w:tabs>
        <w:tab w:val="center" w:pos="4680"/>
        <w:tab w:val="right" w:pos="9360"/>
      </w:tabs>
    </w:pPr>
  </w:style>
  <w:style w:type="character" w:customStyle="1" w:styleId="HeaderChar">
    <w:name w:val="Header Char"/>
    <w:basedOn w:val="DefaultParagraphFont"/>
    <w:link w:val="Header"/>
    <w:uiPriority w:val="99"/>
    <w:rsid w:val="00D75928"/>
  </w:style>
  <w:style w:type="paragraph" w:styleId="Footer">
    <w:name w:val="footer"/>
    <w:basedOn w:val="Normal"/>
    <w:link w:val="FooterChar"/>
    <w:uiPriority w:val="99"/>
    <w:unhideWhenUsed/>
    <w:rsid w:val="00D75928"/>
    <w:pPr>
      <w:tabs>
        <w:tab w:val="center" w:pos="4680"/>
        <w:tab w:val="right" w:pos="9360"/>
      </w:tabs>
    </w:pPr>
  </w:style>
  <w:style w:type="character" w:customStyle="1" w:styleId="FooterChar">
    <w:name w:val="Footer Char"/>
    <w:basedOn w:val="DefaultParagraphFont"/>
    <w:link w:val="Footer"/>
    <w:uiPriority w:val="99"/>
    <w:rsid w:val="00D75928"/>
  </w:style>
  <w:style w:type="paragraph" w:styleId="BalloonText">
    <w:name w:val="Balloon Text"/>
    <w:basedOn w:val="Normal"/>
    <w:link w:val="BalloonTextChar"/>
    <w:uiPriority w:val="99"/>
    <w:semiHidden/>
    <w:unhideWhenUsed/>
    <w:rsid w:val="008F79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79D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F79D6"/>
    <w:rPr>
      <w:sz w:val="16"/>
      <w:szCs w:val="16"/>
    </w:rPr>
  </w:style>
  <w:style w:type="paragraph" w:styleId="CommentText">
    <w:name w:val="annotation text"/>
    <w:basedOn w:val="Normal"/>
    <w:link w:val="CommentTextChar"/>
    <w:uiPriority w:val="99"/>
    <w:semiHidden/>
    <w:unhideWhenUsed/>
    <w:rsid w:val="008F79D6"/>
    <w:rPr>
      <w:sz w:val="20"/>
      <w:szCs w:val="20"/>
    </w:rPr>
  </w:style>
  <w:style w:type="character" w:customStyle="1" w:styleId="CommentTextChar">
    <w:name w:val="Comment Text Char"/>
    <w:basedOn w:val="DefaultParagraphFont"/>
    <w:link w:val="CommentText"/>
    <w:uiPriority w:val="99"/>
    <w:semiHidden/>
    <w:rsid w:val="008F79D6"/>
    <w:rPr>
      <w:sz w:val="20"/>
      <w:szCs w:val="20"/>
    </w:rPr>
  </w:style>
  <w:style w:type="paragraph" w:styleId="CommentSubject">
    <w:name w:val="annotation subject"/>
    <w:basedOn w:val="CommentText"/>
    <w:next w:val="CommentText"/>
    <w:link w:val="CommentSubjectChar"/>
    <w:uiPriority w:val="99"/>
    <w:semiHidden/>
    <w:unhideWhenUsed/>
    <w:rsid w:val="008F79D6"/>
    <w:rPr>
      <w:b/>
      <w:bCs/>
    </w:rPr>
  </w:style>
  <w:style w:type="character" w:customStyle="1" w:styleId="CommentSubjectChar">
    <w:name w:val="Comment Subject Char"/>
    <w:basedOn w:val="CommentTextChar"/>
    <w:link w:val="CommentSubject"/>
    <w:uiPriority w:val="99"/>
    <w:semiHidden/>
    <w:rsid w:val="008F79D6"/>
    <w:rPr>
      <w:b/>
      <w:bCs/>
      <w:sz w:val="20"/>
      <w:szCs w:val="20"/>
    </w:rPr>
  </w:style>
  <w:style w:type="table" w:styleId="TableGrid">
    <w:name w:val="Table Grid"/>
    <w:basedOn w:val="TableNormal"/>
    <w:uiPriority w:val="39"/>
    <w:rsid w:val="00341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0C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16814">
      <w:bodyDiv w:val="1"/>
      <w:marLeft w:val="0"/>
      <w:marRight w:val="0"/>
      <w:marTop w:val="0"/>
      <w:marBottom w:val="0"/>
      <w:divBdr>
        <w:top w:val="none" w:sz="0" w:space="0" w:color="auto"/>
        <w:left w:val="none" w:sz="0" w:space="0" w:color="auto"/>
        <w:bottom w:val="none" w:sz="0" w:space="0" w:color="auto"/>
        <w:right w:val="none" w:sz="0" w:space="0" w:color="auto"/>
      </w:divBdr>
      <w:divsChild>
        <w:div w:id="1979142510">
          <w:marLeft w:val="432"/>
          <w:marRight w:val="0"/>
          <w:marTop w:val="240"/>
          <w:marBottom w:val="0"/>
          <w:divBdr>
            <w:top w:val="none" w:sz="0" w:space="0" w:color="auto"/>
            <w:left w:val="none" w:sz="0" w:space="0" w:color="auto"/>
            <w:bottom w:val="none" w:sz="0" w:space="0" w:color="auto"/>
            <w:right w:val="none" w:sz="0" w:space="0" w:color="auto"/>
          </w:divBdr>
        </w:div>
      </w:divsChild>
    </w:div>
    <w:div w:id="222179380">
      <w:bodyDiv w:val="1"/>
      <w:marLeft w:val="0"/>
      <w:marRight w:val="0"/>
      <w:marTop w:val="0"/>
      <w:marBottom w:val="0"/>
      <w:divBdr>
        <w:top w:val="none" w:sz="0" w:space="0" w:color="auto"/>
        <w:left w:val="none" w:sz="0" w:space="0" w:color="auto"/>
        <w:bottom w:val="none" w:sz="0" w:space="0" w:color="auto"/>
        <w:right w:val="none" w:sz="0" w:space="0" w:color="auto"/>
      </w:divBdr>
      <w:divsChild>
        <w:div w:id="1258366704">
          <w:marLeft w:val="432"/>
          <w:marRight w:val="0"/>
          <w:marTop w:val="240"/>
          <w:marBottom w:val="0"/>
          <w:divBdr>
            <w:top w:val="none" w:sz="0" w:space="0" w:color="auto"/>
            <w:left w:val="none" w:sz="0" w:space="0" w:color="auto"/>
            <w:bottom w:val="none" w:sz="0" w:space="0" w:color="auto"/>
            <w:right w:val="none" w:sz="0" w:space="0" w:color="auto"/>
          </w:divBdr>
        </w:div>
        <w:div w:id="528228900">
          <w:marLeft w:val="432"/>
          <w:marRight w:val="0"/>
          <w:marTop w:val="240"/>
          <w:marBottom w:val="0"/>
          <w:divBdr>
            <w:top w:val="none" w:sz="0" w:space="0" w:color="auto"/>
            <w:left w:val="none" w:sz="0" w:space="0" w:color="auto"/>
            <w:bottom w:val="none" w:sz="0" w:space="0" w:color="auto"/>
            <w:right w:val="none" w:sz="0" w:space="0" w:color="auto"/>
          </w:divBdr>
        </w:div>
        <w:div w:id="249393191">
          <w:marLeft w:val="432"/>
          <w:marRight w:val="0"/>
          <w:marTop w:val="240"/>
          <w:marBottom w:val="0"/>
          <w:divBdr>
            <w:top w:val="none" w:sz="0" w:space="0" w:color="auto"/>
            <w:left w:val="none" w:sz="0" w:space="0" w:color="auto"/>
            <w:bottom w:val="none" w:sz="0" w:space="0" w:color="auto"/>
            <w:right w:val="none" w:sz="0" w:space="0" w:color="auto"/>
          </w:divBdr>
        </w:div>
        <w:div w:id="1715079283">
          <w:marLeft w:val="432"/>
          <w:marRight w:val="0"/>
          <w:marTop w:val="240"/>
          <w:marBottom w:val="0"/>
          <w:divBdr>
            <w:top w:val="none" w:sz="0" w:space="0" w:color="auto"/>
            <w:left w:val="none" w:sz="0" w:space="0" w:color="auto"/>
            <w:bottom w:val="none" w:sz="0" w:space="0" w:color="auto"/>
            <w:right w:val="none" w:sz="0" w:space="0" w:color="auto"/>
          </w:divBdr>
        </w:div>
        <w:div w:id="329675959">
          <w:marLeft w:val="432"/>
          <w:marRight w:val="0"/>
          <w:marTop w:val="240"/>
          <w:marBottom w:val="0"/>
          <w:divBdr>
            <w:top w:val="none" w:sz="0" w:space="0" w:color="auto"/>
            <w:left w:val="none" w:sz="0" w:space="0" w:color="auto"/>
            <w:bottom w:val="none" w:sz="0" w:space="0" w:color="auto"/>
            <w:right w:val="none" w:sz="0" w:space="0" w:color="auto"/>
          </w:divBdr>
        </w:div>
        <w:div w:id="2021082422">
          <w:marLeft w:val="432"/>
          <w:marRight w:val="0"/>
          <w:marTop w:val="240"/>
          <w:marBottom w:val="0"/>
          <w:divBdr>
            <w:top w:val="none" w:sz="0" w:space="0" w:color="auto"/>
            <w:left w:val="none" w:sz="0" w:space="0" w:color="auto"/>
            <w:bottom w:val="none" w:sz="0" w:space="0" w:color="auto"/>
            <w:right w:val="none" w:sz="0" w:space="0" w:color="auto"/>
          </w:divBdr>
        </w:div>
        <w:div w:id="734474342">
          <w:marLeft w:val="432"/>
          <w:marRight w:val="0"/>
          <w:marTop w:val="240"/>
          <w:marBottom w:val="0"/>
          <w:divBdr>
            <w:top w:val="none" w:sz="0" w:space="0" w:color="auto"/>
            <w:left w:val="none" w:sz="0" w:space="0" w:color="auto"/>
            <w:bottom w:val="none" w:sz="0" w:space="0" w:color="auto"/>
            <w:right w:val="none" w:sz="0" w:space="0" w:color="auto"/>
          </w:divBdr>
        </w:div>
        <w:div w:id="757017194">
          <w:marLeft w:val="432"/>
          <w:marRight w:val="0"/>
          <w:marTop w:val="240"/>
          <w:marBottom w:val="0"/>
          <w:divBdr>
            <w:top w:val="none" w:sz="0" w:space="0" w:color="auto"/>
            <w:left w:val="none" w:sz="0" w:space="0" w:color="auto"/>
            <w:bottom w:val="none" w:sz="0" w:space="0" w:color="auto"/>
            <w:right w:val="none" w:sz="0" w:space="0" w:color="auto"/>
          </w:divBdr>
        </w:div>
        <w:div w:id="2029062572">
          <w:marLeft w:val="432"/>
          <w:marRight w:val="0"/>
          <w:marTop w:val="240"/>
          <w:marBottom w:val="0"/>
          <w:divBdr>
            <w:top w:val="none" w:sz="0" w:space="0" w:color="auto"/>
            <w:left w:val="none" w:sz="0" w:space="0" w:color="auto"/>
            <w:bottom w:val="none" w:sz="0" w:space="0" w:color="auto"/>
            <w:right w:val="none" w:sz="0" w:space="0" w:color="auto"/>
          </w:divBdr>
        </w:div>
      </w:divsChild>
    </w:div>
    <w:div w:id="405960818">
      <w:bodyDiv w:val="1"/>
      <w:marLeft w:val="0"/>
      <w:marRight w:val="0"/>
      <w:marTop w:val="0"/>
      <w:marBottom w:val="0"/>
      <w:divBdr>
        <w:top w:val="none" w:sz="0" w:space="0" w:color="auto"/>
        <w:left w:val="none" w:sz="0" w:space="0" w:color="auto"/>
        <w:bottom w:val="none" w:sz="0" w:space="0" w:color="auto"/>
        <w:right w:val="none" w:sz="0" w:space="0" w:color="auto"/>
      </w:divBdr>
      <w:divsChild>
        <w:div w:id="540441911">
          <w:marLeft w:val="432"/>
          <w:marRight w:val="0"/>
          <w:marTop w:val="240"/>
          <w:marBottom w:val="0"/>
          <w:divBdr>
            <w:top w:val="none" w:sz="0" w:space="0" w:color="auto"/>
            <w:left w:val="none" w:sz="0" w:space="0" w:color="auto"/>
            <w:bottom w:val="none" w:sz="0" w:space="0" w:color="auto"/>
            <w:right w:val="none" w:sz="0" w:space="0" w:color="auto"/>
          </w:divBdr>
        </w:div>
        <w:div w:id="1971474672">
          <w:marLeft w:val="432"/>
          <w:marRight w:val="0"/>
          <w:marTop w:val="240"/>
          <w:marBottom w:val="0"/>
          <w:divBdr>
            <w:top w:val="none" w:sz="0" w:space="0" w:color="auto"/>
            <w:left w:val="none" w:sz="0" w:space="0" w:color="auto"/>
            <w:bottom w:val="none" w:sz="0" w:space="0" w:color="auto"/>
            <w:right w:val="none" w:sz="0" w:space="0" w:color="auto"/>
          </w:divBdr>
        </w:div>
      </w:divsChild>
    </w:div>
    <w:div w:id="865871325">
      <w:bodyDiv w:val="1"/>
      <w:marLeft w:val="0"/>
      <w:marRight w:val="0"/>
      <w:marTop w:val="0"/>
      <w:marBottom w:val="0"/>
      <w:divBdr>
        <w:top w:val="none" w:sz="0" w:space="0" w:color="auto"/>
        <w:left w:val="none" w:sz="0" w:space="0" w:color="auto"/>
        <w:bottom w:val="none" w:sz="0" w:space="0" w:color="auto"/>
        <w:right w:val="none" w:sz="0" w:space="0" w:color="auto"/>
      </w:divBdr>
      <w:divsChild>
        <w:div w:id="1221862031">
          <w:marLeft w:val="432"/>
          <w:marRight w:val="0"/>
          <w:marTop w:val="240"/>
          <w:marBottom w:val="0"/>
          <w:divBdr>
            <w:top w:val="none" w:sz="0" w:space="0" w:color="auto"/>
            <w:left w:val="none" w:sz="0" w:space="0" w:color="auto"/>
            <w:bottom w:val="none" w:sz="0" w:space="0" w:color="auto"/>
            <w:right w:val="none" w:sz="0" w:space="0" w:color="auto"/>
          </w:divBdr>
        </w:div>
        <w:div w:id="1006329664">
          <w:marLeft w:val="432"/>
          <w:marRight w:val="0"/>
          <w:marTop w:val="240"/>
          <w:marBottom w:val="0"/>
          <w:divBdr>
            <w:top w:val="none" w:sz="0" w:space="0" w:color="auto"/>
            <w:left w:val="none" w:sz="0" w:space="0" w:color="auto"/>
            <w:bottom w:val="none" w:sz="0" w:space="0" w:color="auto"/>
            <w:right w:val="none" w:sz="0" w:space="0" w:color="auto"/>
          </w:divBdr>
        </w:div>
      </w:divsChild>
    </w:div>
    <w:div w:id="1107625253">
      <w:bodyDiv w:val="1"/>
      <w:marLeft w:val="0"/>
      <w:marRight w:val="0"/>
      <w:marTop w:val="0"/>
      <w:marBottom w:val="0"/>
      <w:divBdr>
        <w:top w:val="none" w:sz="0" w:space="0" w:color="auto"/>
        <w:left w:val="none" w:sz="0" w:space="0" w:color="auto"/>
        <w:bottom w:val="none" w:sz="0" w:space="0" w:color="auto"/>
        <w:right w:val="none" w:sz="0" w:space="0" w:color="auto"/>
      </w:divBdr>
    </w:div>
    <w:div w:id="1243024283">
      <w:bodyDiv w:val="1"/>
      <w:marLeft w:val="0"/>
      <w:marRight w:val="0"/>
      <w:marTop w:val="0"/>
      <w:marBottom w:val="0"/>
      <w:divBdr>
        <w:top w:val="none" w:sz="0" w:space="0" w:color="auto"/>
        <w:left w:val="none" w:sz="0" w:space="0" w:color="auto"/>
        <w:bottom w:val="none" w:sz="0" w:space="0" w:color="auto"/>
        <w:right w:val="none" w:sz="0" w:space="0" w:color="auto"/>
      </w:divBdr>
      <w:divsChild>
        <w:div w:id="2103910771">
          <w:marLeft w:val="1296"/>
          <w:marRight w:val="0"/>
          <w:marTop w:val="120"/>
          <w:marBottom w:val="0"/>
          <w:divBdr>
            <w:top w:val="none" w:sz="0" w:space="0" w:color="auto"/>
            <w:left w:val="none" w:sz="0" w:space="0" w:color="auto"/>
            <w:bottom w:val="none" w:sz="0" w:space="0" w:color="auto"/>
            <w:right w:val="none" w:sz="0" w:space="0" w:color="auto"/>
          </w:divBdr>
        </w:div>
      </w:divsChild>
    </w:div>
    <w:div w:id="1433622088">
      <w:bodyDiv w:val="1"/>
      <w:marLeft w:val="0"/>
      <w:marRight w:val="0"/>
      <w:marTop w:val="0"/>
      <w:marBottom w:val="0"/>
      <w:divBdr>
        <w:top w:val="none" w:sz="0" w:space="0" w:color="auto"/>
        <w:left w:val="none" w:sz="0" w:space="0" w:color="auto"/>
        <w:bottom w:val="none" w:sz="0" w:space="0" w:color="auto"/>
        <w:right w:val="none" w:sz="0" w:space="0" w:color="auto"/>
      </w:divBdr>
      <w:divsChild>
        <w:div w:id="1987125115">
          <w:marLeft w:val="432"/>
          <w:marRight w:val="0"/>
          <w:marTop w:val="240"/>
          <w:marBottom w:val="0"/>
          <w:divBdr>
            <w:top w:val="none" w:sz="0" w:space="0" w:color="auto"/>
            <w:left w:val="none" w:sz="0" w:space="0" w:color="auto"/>
            <w:bottom w:val="none" w:sz="0" w:space="0" w:color="auto"/>
            <w:right w:val="none" w:sz="0" w:space="0" w:color="auto"/>
          </w:divBdr>
        </w:div>
        <w:div w:id="463472362">
          <w:marLeft w:val="432"/>
          <w:marRight w:val="0"/>
          <w:marTop w:val="240"/>
          <w:marBottom w:val="0"/>
          <w:divBdr>
            <w:top w:val="none" w:sz="0" w:space="0" w:color="auto"/>
            <w:left w:val="none" w:sz="0" w:space="0" w:color="auto"/>
            <w:bottom w:val="none" w:sz="0" w:space="0" w:color="auto"/>
            <w:right w:val="none" w:sz="0" w:space="0" w:color="auto"/>
          </w:divBdr>
        </w:div>
      </w:divsChild>
    </w:div>
    <w:div w:id="1777821874">
      <w:bodyDiv w:val="1"/>
      <w:marLeft w:val="0"/>
      <w:marRight w:val="0"/>
      <w:marTop w:val="0"/>
      <w:marBottom w:val="0"/>
      <w:divBdr>
        <w:top w:val="none" w:sz="0" w:space="0" w:color="auto"/>
        <w:left w:val="none" w:sz="0" w:space="0" w:color="auto"/>
        <w:bottom w:val="none" w:sz="0" w:space="0" w:color="auto"/>
        <w:right w:val="none" w:sz="0" w:space="0" w:color="auto"/>
      </w:divBdr>
      <w:divsChild>
        <w:div w:id="128400333">
          <w:marLeft w:val="432"/>
          <w:marRight w:val="0"/>
          <w:marTop w:val="240"/>
          <w:marBottom w:val="0"/>
          <w:divBdr>
            <w:top w:val="none" w:sz="0" w:space="0" w:color="auto"/>
            <w:left w:val="none" w:sz="0" w:space="0" w:color="auto"/>
            <w:bottom w:val="none" w:sz="0" w:space="0" w:color="auto"/>
            <w:right w:val="none" w:sz="0" w:space="0" w:color="auto"/>
          </w:divBdr>
        </w:div>
        <w:div w:id="1417556501">
          <w:marLeft w:val="432"/>
          <w:marRight w:val="0"/>
          <w:marTop w:val="240"/>
          <w:marBottom w:val="0"/>
          <w:divBdr>
            <w:top w:val="none" w:sz="0" w:space="0" w:color="auto"/>
            <w:left w:val="none" w:sz="0" w:space="0" w:color="auto"/>
            <w:bottom w:val="none" w:sz="0" w:space="0" w:color="auto"/>
            <w:right w:val="none" w:sz="0" w:space="0" w:color="auto"/>
          </w:divBdr>
        </w:div>
        <w:div w:id="742990293">
          <w:marLeft w:val="432"/>
          <w:marRight w:val="0"/>
          <w:marTop w:val="240"/>
          <w:marBottom w:val="0"/>
          <w:divBdr>
            <w:top w:val="none" w:sz="0" w:space="0" w:color="auto"/>
            <w:left w:val="none" w:sz="0" w:space="0" w:color="auto"/>
            <w:bottom w:val="none" w:sz="0" w:space="0" w:color="auto"/>
            <w:right w:val="none" w:sz="0" w:space="0" w:color="auto"/>
          </w:divBdr>
        </w:div>
        <w:div w:id="1861426524">
          <w:marLeft w:val="432"/>
          <w:marRight w:val="0"/>
          <w:marTop w:val="240"/>
          <w:marBottom w:val="0"/>
          <w:divBdr>
            <w:top w:val="none" w:sz="0" w:space="0" w:color="auto"/>
            <w:left w:val="none" w:sz="0" w:space="0" w:color="auto"/>
            <w:bottom w:val="none" w:sz="0" w:space="0" w:color="auto"/>
            <w:right w:val="none" w:sz="0" w:space="0" w:color="auto"/>
          </w:divBdr>
        </w:div>
      </w:divsChild>
    </w:div>
    <w:div w:id="1954167807">
      <w:bodyDiv w:val="1"/>
      <w:marLeft w:val="0"/>
      <w:marRight w:val="0"/>
      <w:marTop w:val="0"/>
      <w:marBottom w:val="0"/>
      <w:divBdr>
        <w:top w:val="none" w:sz="0" w:space="0" w:color="auto"/>
        <w:left w:val="none" w:sz="0" w:space="0" w:color="auto"/>
        <w:bottom w:val="none" w:sz="0" w:space="0" w:color="auto"/>
        <w:right w:val="none" w:sz="0" w:space="0" w:color="auto"/>
      </w:divBdr>
      <w:divsChild>
        <w:div w:id="1905291575">
          <w:marLeft w:val="432"/>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3308C-FBAF-CE4D-A579-E1757CB04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7</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Church, Eric D</dc:creator>
  <cp:keywords/>
  <dc:description/>
  <cp:lastModifiedBy>Saldanha, Richard N</cp:lastModifiedBy>
  <cp:revision>80</cp:revision>
  <dcterms:created xsi:type="dcterms:W3CDTF">2020-06-30T23:26:00Z</dcterms:created>
  <dcterms:modified xsi:type="dcterms:W3CDTF">2020-07-04T17:15:00Z</dcterms:modified>
</cp:coreProperties>
</file>